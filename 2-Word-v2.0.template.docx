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A7D9" w14:textId="1D774823" w:rsidR="00284D83" w:rsidRPr="00284D83" w:rsidRDefault="008529A3" w:rsidP="00284D83">
      <w:pPr>
        <w:pBdr>
          <w:top w:val="nil"/>
          <w:left w:val="nil"/>
          <w:bottom w:val="nil"/>
          <w:right w:val="nil"/>
          <w:between w:val="nil"/>
        </w:pBdr>
        <w:spacing w:after="480"/>
        <w:rPr>
          <w:b/>
        </w:rPr>
      </w:pPr>
      <w:bookmarkStart w:id="0" w:name="_heading=h.gjdgxs" w:colFirst="0" w:colLast="0"/>
      <w:bookmarkEnd w:id="0"/>
      <w:r w:rsidRPr="008529A3">
        <w:rPr>
          <w:rFonts w:ascii="Times New Roman" w:hAnsi="Times New Roman"/>
          <w:b/>
        </w:rPr>
        <w:t>P</w:t>
      </w:r>
      <w:r w:rsidRPr="008529A3">
        <w:rPr>
          <w:b/>
        </w:rPr>
        <w:t xml:space="preserve">unta </w:t>
      </w:r>
      <w:r w:rsidR="00C92CD6" w:rsidRPr="008529A3">
        <w:rPr>
          <w:b/>
        </w:rPr>
        <w:t>Arenas</w:t>
      </w:r>
      <w:r w:rsidR="00C92CD6" w:rsidRPr="00C92CD6">
        <w:rPr>
          <w:b/>
        </w:rPr>
        <w:t xml:space="preserve"> Punta </w:t>
      </w:r>
      <w:r w:rsidR="00284D83" w:rsidRPr="00C92CD6">
        <w:rPr>
          <w:b/>
        </w:rPr>
        <w:t>Arenas</w:t>
      </w:r>
      <w:r w:rsidR="00284D83" w:rsidRPr="00284D83">
        <w:rPr>
          <w:b/>
        </w:rPr>
        <w:t xml:space="preserve"> Punta Arenas</w:t>
      </w:r>
    </w:p>
    <w:p w14:paraId="3C252A08" w14:textId="77777777" w:rsidR="00817CC7" w:rsidRPr="00817CC7" w:rsidRDefault="00284D83" w:rsidP="00817CC7">
      <w:pPr>
        <w:pBdr>
          <w:top w:val="nil"/>
          <w:left w:val="nil"/>
          <w:bottom w:val="nil"/>
          <w:right w:val="nil"/>
          <w:between w:val="nil"/>
        </w:pBdr>
        <w:spacing w:after="480"/>
        <w:rPr>
          <w:b/>
        </w:rPr>
      </w:pPr>
      <w:r w:rsidRPr="00284D83">
        <w:rPr>
          <w:b/>
        </w:rPr>
        <w:t>https://maps.app.goo.gl/EZquQGHCSh3ER6Qf7</w:t>
      </w:r>
      <w:r w:rsidR="00817CC7" w:rsidRPr="00817CC7">
        <w:rPr>
          <w:b/>
        </w:rPr>
        <w:t>Punta Arenas</w:t>
      </w:r>
    </w:p>
    <w:p w14:paraId="5E583F4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939097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BBB4F0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14E2CF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24F303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8116B65"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45C8A79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291F13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1749188"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52F36D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2C4F2E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66838A8"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4FCA5D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D7C7EFF"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9B8B6A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A09ABC3"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57BDEED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85FC9C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539A965"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F85F68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E0DC54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2B63BA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ABC60D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C7717F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C02D90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A906B1A"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43AD2BD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B22C62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81CA4C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846266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1ABD9E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9C31E9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2D0D03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ECA1D8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18AE8A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74E18A4"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51F4181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8CC9DA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4C4F6E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AD2353F"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E57071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6693D8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13205B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9B5221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3892B1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EC8EE50"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3490EC6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9E7820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08C01EF"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395D45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E13896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6A76BC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C5B0E0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ED250F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993406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740B6F9"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4DB1A75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7273A9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24F1C3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7DD6606"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786CE5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22293A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3F071A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5098BE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EB68A98"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2E6DBFE"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746D634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7FFF38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7B087CF"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105993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9D7364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EA63A8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83372C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2D5524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E37C045"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14A2FF6"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632302C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74A311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011D9A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E97536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25D51A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5C775B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327D65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8CA651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713647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1E5C370"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63C8678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890C638"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FC238A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CBC57C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72CA1B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CE2B2E5"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8CDB60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02F198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B67572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CB6E685"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2C18EEB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9D5B54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DD62C6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23D96C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83DA79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7D70C5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7BDB29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7AB30E6"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B4FF488"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91D0D1E"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2B19245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E69E65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5D4EC0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7DF1FF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224EEF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88F19D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1A1DB5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D93882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04EFD7C"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D3D23B4"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1EF69D2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2CC0C3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ED8DA56"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2175CD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FFE2B25"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9C64CD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F6D2B03"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8E9C74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740503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A18E5F4"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75835D6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D5C1416"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CC9E66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EA35AF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F4C2A22"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FFCE1C5"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705BA3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4DEDF7B"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0190E1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0BA1E08"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4EB814C6"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57A023F"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01B9E820"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5925198"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6CA80AE"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3C59071"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EC0C136"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60F1925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14E37C8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1787577" w14:textId="77777777" w:rsidR="00817CC7" w:rsidRPr="00817CC7" w:rsidRDefault="00817CC7" w:rsidP="00817CC7">
      <w:pPr>
        <w:pBdr>
          <w:top w:val="nil"/>
          <w:left w:val="nil"/>
          <w:bottom w:val="nil"/>
          <w:right w:val="nil"/>
          <w:between w:val="nil"/>
        </w:pBdr>
        <w:spacing w:after="480"/>
        <w:rPr>
          <w:b/>
        </w:rPr>
      </w:pPr>
      <w:r w:rsidRPr="00817CC7">
        <w:rPr>
          <w:b/>
        </w:rPr>
        <w:lastRenderedPageBreak/>
        <w:t>https://maps.app.goo.gl/EZquQGHCSh3ER6Qf7Punta Arenas</w:t>
      </w:r>
    </w:p>
    <w:p w14:paraId="69A718D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412CD8CA"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6F4EFC4"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2B4BB417"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79A684D9"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5A7F171D" w14:textId="77777777" w:rsidR="00817CC7" w:rsidRPr="00817CC7" w:rsidRDefault="00817CC7" w:rsidP="00817CC7">
      <w:pPr>
        <w:pBdr>
          <w:top w:val="nil"/>
          <w:left w:val="nil"/>
          <w:bottom w:val="nil"/>
          <w:right w:val="nil"/>
          <w:between w:val="nil"/>
        </w:pBdr>
        <w:spacing w:after="480"/>
        <w:rPr>
          <w:b/>
        </w:rPr>
      </w:pPr>
      <w:r w:rsidRPr="00817CC7">
        <w:rPr>
          <w:b/>
        </w:rPr>
        <w:t>https://maps.app.goo.gl/EZquQGHCSh3ER6Qf7Punta Arenas</w:t>
      </w:r>
    </w:p>
    <w:p w14:paraId="3B5B4CDA" w14:textId="77777777" w:rsidR="001C55FB" w:rsidRPr="001C55FB" w:rsidRDefault="00817CC7" w:rsidP="001C55FB">
      <w:pPr>
        <w:pBdr>
          <w:top w:val="nil"/>
          <w:left w:val="nil"/>
          <w:bottom w:val="nil"/>
          <w:right w:val="nil"/>
          <w:between w:val="nil"/>
        </w:pBdr>
        <w:spacing w:after="480"/>
        <w:rPr>
          <w:b/>
        </w:rPr>
      </w:pPr>
      <w:r w:rsidRPr="00817CC7">
        <w:rPr>
          <w:b/>
        </w:rPr>
        <w:t>https://maps.app.goo.gl/EZquQGHCSh3ER6Qf7</w:t>
      </w:r>
      <w:r w:rsidR="001C55FB" w:rsidRPr="001C55FB">
        <w:rPr>
          <w:b/>
        </w:rPr>
        <w:t>Punta Arenas</w:t>
      </w:r>
    </w:p>
    <w:p w14:paraId="307B0739"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73ACA967"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6BF08FBD" w14:textId="77777777" w:rsidR="001C55FB" w:rsidRPr="001C55FB" w:rsidRDefault="001C55FB" w:rsidP="001C55FB">
      <w:pPr>
        <w:pBdr>
          <w:top w:val="nil"/>
          <w:left w:val="nil"/>
          <w:bottom w:val="nil"/>
          <w:right w:val="nil"/>
          <w:between w:val="nil"/>
        </w:pBdr>
        <w:spacing w:after="480"/>
        <w:rPr>
          <w:b/>
        </w:rPr>
      </w:pPr>
      <w:r w:rsidRPr="001C55FB">
        <w:rPr>
          <w:b/>
        </w:rPr>
        <w:lastRenderedPageBreak/>
        <w:t>https://maps.app.goo.gl/EZquQGHCSh3ER6Qf7Punta Arenas</w:t>
      </w:r>
    </w:p>
    <w:p w14:paraId="611DA688"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3AABB85E"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5DFCE55B"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470C98A3"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6CBBBC60"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532AA1EA"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22A94971"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195978F7"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3C3B3787"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493296B0" w14:textId="77777777" w:rsidR="001C55FB" w:rsidRPr="001C55FB" w:rsidRDefault="001C55FB" w:rsidP="001C55FB">
      <w:pPr>
        <w:pBdr>
          <w:top w:val="nil"/>
          <w:left w:val="nil"/>
          <w:bottom w:val="nil"/>
          <w:right w:val="nil"/>
          <w:between w:val="nil"/>
        </w:pBdr>
        <w:spacing w:after="480"/>
        <w:rPr>
          <w:b/>
        </w:rPr>
      </w:pPr>
      <w:r w:rsidRPr="001C55FB">
        <w:rPr>
          <w:b/>
        </w:rPr>
        <w:lastRenderedPageBreak/>
        <w:t>https://maps.app.goo.gl/EZquQGHCSh3ER6Qf7Punta Arenas</w:t>
      </w:r>
    </w:p>
    <w:p w14:paraId="3A873C8B" w14:textId="77777777" w:rsidR="001C55FB" w:rsidRPr="001C55FB" w:rsidRDefault="001C55FB" w:rsidP="001C55FB">
      <w:pPr>
        <w:pBdr>
          <w:top w:val="nil"/>
          <w:left w:val="nil"/>
          <w:bottom w:val="nil"/>
          <w:right w:val="nil"/>
          <w:between w:val="nil"/>
        </w:pBdr>
        <w:spacing w:after="480"/>
        <w:rPr>
          <w:b/>
        </w:rPr>
      </w:pPr>
      <w:r w:rsidRPr="001C55FB">
        <w:rPr>
          <w:b/>
        </w:rPr>
        <w:t>https://maps.app.goo.gl/EZquQGHCSh3ER6Qf7Punta Arenas</w:t>
      </w:r>
    </w:p>
    <w:p w14:paraId="23F8C3ED" w14:textId="712A765C" w:rsidR="00C92CD6" w:rsidRPr="00C92CD6" w:rsidRDefault="001C55FB" w:rsidP="00C92CD6">
      <w:pPr>
        <w:pBdr>
          <w:top w:val="nil"/>
          <w:left w:val="nil"/>
          <w:bottom w:val="nil"/>
          <w:right w:val="nil"/>
          <w:between w:val="nil"/>
        </w:pBdr>
        <w:spacing w:after="480"/>
        <w:rPr>
          <w:b/>
        </w:rPr>
      </w:pPr>
      <w:r w:rsidRPr="001C55FB">
        <w:rPr>
          <w:b/>
        </w:rPr>
        <w:t>https://maps.app.goo.gl/EZquQGHCSh3ER6Qf7</w:t>
      </w:r>
    </w:p>
    <w:p w14:paraId="0F95F128" w14:textId="77777777" w:rsidR="00EE72C5" w:rsidRPr="00EE72C5" w:rsidRDefault="00C92CD6" w:rsidP="00EE72C5">
      <w:pPr>
        <w:pBdr>
          <w:top w:val="nil"/>
          <w:left w:val="nil"/>
          <w:bottom w:val="nil"/>
          <w:right w:val="nil"/>
          <w:between w:val="nil"/>
        </w:pBdr>
        <w:spacing w:after="480"/>
        <w:rPr>
          <w:bCs/>
        </w:rPr>
      </w:pPr>
      <w:r w:rsidRPr="00C92CD6">
        <w:rPr>
          <w:b/>
        </w:rPr>
        <w:t>https://maps.app.goo.gl/EZquQGHCSh3ER6Qf7</w:t>
      </w:r>
      <w:r w:rsidR="00EE72C5" w:rsidRPr="00EE72C5">
        <w:rPr>
          <w:bCs/>
        </w:rPr>
        <w:t>Punta Arenas</w:t>
      </w:r>
    </w:p>
    <w:p w14:paraId="3E3696A7" w14:textId="77777777" w:rsidR="00817CC7" w:rsidRPr="00817CC7" w:rsidRDefault="00EE72C5" w:rsidP="00817CC7">
      <w:pPr>
        <w:pBdr>
          <w:top w:val="nil"/>
          <w:left w:val="nil"/>
          <w:bottom w:val="nil"/>
          <w:right w:val="nil"/>
          <w:between w:val="nil"/>
        </w:pBdr>
        <w:spacing w:after="480"/>
        <w:rPr>
          <w:bCs/>
        </w:rPr>
      </w:pPr>
      <w:r w:rsidRPr="00EE72C5">
        <w:rPr>
          <w:bCs/>
        </w:rPr>
        <w:t>https://maps.app.goo.gl/EZquQGHCSh3ER6Qf7</w:t>
      </w:r>
      <w:r w:rsidR="00817CC7" w:rsidRPr="00817CC7">
        <w:rPr>
          <w:bCs/>
        </w:rPr>
        <w:t>Punta Arenas</w:t>
      </w:r>
    </w:p>
    <w:p w14:paraId="0F3F39C0" w14:textId="77777777" w:rsidR="00817CC7" w:rsidRPr="00817CC7" w:rsidRDefault="00817CC7" w:rsidP="00817CC7">
      <w:pPr>
        <w:pBdr>
          <w:top w:val="nil"/>
          <w:left w:val="nil"/>
          <w:bottom w:val="nil"/>
          <w:right w:val="nil"/>
          <w:between w:val="nil"/>
        </w:pBdr>
        <w:spacing w:after="480"/>
        <w:rPr>
          <w:bCs/>
        </w:rPr>
      </w:pPr>
      <w:r w:rsidRPr="00817CC7">
        <w:rPr>
          <w:bCs/>
        </w:rPr>
        <w:t>https://maps.app.goo.gl/EZquQGHCSh3ER6Qf7Punta Arenas</w:t>
      </w:r>
    </w:p>
    <w:p w14:paraId="0D441952" w14:textId="07973D71" w:rsidR="008529A3" w:rsidRPr="00EE72C5" w:rsidRDefault="00817CC7" w:rsidP="008529A3">
      <w:pPr>
        <w:pBdr>
          <w:top w:val="nil"/>
          <w:left w:val="nil"/>
          <w:bottom w:val="nil"/>
          <w:right w:val="nil"/>
          <w:between w:val="nil"/>
        </w:pBdr>
        <w:spacing w:after="480"/>
        <w:rPr>
          <w:bCs/>
        </w:rPr>
      </w:pPr>
      <w:r w:rsidRPr="00817CC7">
        <w:rPr>
          <w:bCs/>
        </w:rPr>
        <w:t>https://maps.app.goo.gl/EZquQGHCSh3ER6Qf7</w:t>
      </w:r>
    </w:p>
    <w:p w14:paraId="6F126CD0" w14:textId="77777777" w:rsidR="008529A3" w:rsidRPr="008529A3" w:rsidRDefault="008529A3" w:rsidP="008529A3">
      <w:pPr>
        <w:pBdr>
          <w:top w:val="nil"/>
          <w:left w:val="nil"/>
          <w:bottom w:val="nil"/>
          <w:right w:val="nil"/>
          <w:between w:val="nil"/>
        </w:pBdr>
        <w:spacing w:after="480"/>
        <w:rPr>
          <w:b/>
        </w:rPr>
      </w:pPr>
      <w:r w:rsidRPr="008529A3">
        <w:rPr>
          <w:b/>
        </w:rPr>
        <w:t>https://maps.app.goo.gl/EZquQGHCSh3ER6Qf7Punta Arenas</w:t>
      </w:r>
    </w:p>
    <w:p w14:paraId="6F366654" w14:textId="77777777" w:rsidR="008529A3" w:rsidRPr="008529A3" w:rsidRDefault="008529A3" w:rsidP="008529A3">
      <w:pPr>
        <w:pBdr>
          <w:top w:val="nil"/>
          <w:left w:val="nil"/>
          <w:bottom w:val="nil"/>
          <w:right w:val="nil"/>
          <w:between w:val="nil"/>
        </w:pBdr>
        <w:spacing w:after="480"/>
        <w:rPr>
          <w:b/>
        </w:rPr>
      </w:pPr>
      <w:r w:rsidRPr="008529A3">
        <w:rPr>
          <w:b/>
        </w:rPr>
        <w:t>https://maps.app.goo.gl/EZquQGHCSh3ER6Qf7Punta Arenas</w:t>
      </w:r>
    </w:p>
    <w:p w14:paraId="49A17B40" w14:textId="77777777" w:rsidR="008529A3" w:rsidRPr="008529A3" w:rsidRDefault="008529A3" w:rsidP="008529A3">
      <w:pPr>
        <w:pBdr>
          <w:top w:val="nil"/>
          <w:left w:val="nil"/>
          <w:bottom w:val="nil"/>
          <w:right w:val="nil"/>
          <w:between w:val="nil"/>
        </w:pBdr>
        <w:spacing w:after="480"/>
        <w:rPr>
          <w:b/>
        </w:rPr>
      </w:pPr>
      <w:r w:rsidRPr="008529A3">
        <w:rPr>
          <w:b/>
        </w:rPr>
        <w:t>https://maps.app.goo.gl/EZquQGHCSh3ER6Qf7Punta Arenas</w:t>
      </w:r>
    </w:p>
    <w:p w14:paraId="70768CE3" w14:textId="77777777" w:rsidR="008529A3" w:rsidRPr="008529A3" w:rsidRDefault="008529A3" w:rsidP="008529A3">
      <w:pPr>
        <w:pBdr>
          <w:top w:val="nil"/>
          <w:left w:val="nil"/>
          <w:bottom w:val="nil"/>
          <w:right w:val="nil"/>
          <w:between w:val="nil"/>
        </w:pBdr>
        <w:spacing w:after="480"/>
        <w:rPr>
          <w:b/>
        </w:rPr>
      </w:pPr>
      <w:r w:rsidRPr="008529A3">
        <w:rPr>
          <w:b/>
        </w:rPr>
        <w:lastRenderedPageBreak/>
        <w:t>https://maps.app.goo.gl/EZquQGHCSh3ER6Qf7Punta Arenas</w:t>
      </w:r>
    </w:p>
    <w:p w14:paraId="6B410FBF" w14:textId="77777777" w:rsidR="00EE72C5" w:rsidRPr="00EE72C5" w:rsidRDefault="008529A3" w:rsidP="00EE72C5">
      <w:pPr>
        <w:pBdr>
          <w:top w:val="nil"/>
          <w:left w:val="nil"/>
          <w:bottom w:val="nil"/>
          <w:right w:val="nil"/>
          <w:between w:val="nil"/>
        </w:pBdr>
        <w:spacing w:after="480"/>
        <w:rPr>
          <w:b/>
        </w:rPr>
      </w:pPr>
      <w:r w:rsidRPr="008529A3">
        <w:rPr>
          <w:b/>
        </w:rPr>
        <w:t xml:space="preserve">https://maps.app.goo.gl/EZquQGHCSh3ER6Qf7Punta </w:t>
      </w:r>
      <w:r w:rsidR="00EE72C5" w:rsidRPr="008529A3">
        <w:rPr>
          <w:b/>
        </w:rPr>
        <w:t>Arenas</w:t>
      </w:r>
      <w:r w:rsidR="00EE72C5" w:rsidRPr="00F02546">
        <w:rPr>
          <w:b/>
        </w:rPr>
        <w:t xml:space="preserve"> Punta</w:t>
      </w:r>
      <w:r w:rsidR="00EE72C5" w:rsidRPr="00EE72C5">
        <w:rPr>
          <w:b/>
        </w:rPr>
        <w:t>Punta Arenas</w:t>
      </w:r>
    </w:p>
    <w:p w14:paraId="29D86DB5" w14:textId="3A05F3B8" w:rsidR="00EE72C5" w:rsidRPr="00EE72C5" w:rsidRDefault="00EE72C5" w:rsidP="00EE72C5">
      <w:pPr>
        <w:pBdr>
          <w:top w:val="nil"/>
          <w:left w:val="nil"/>
          <w:bottom w:val="nil"/>
          <w:right w:val="nil"/>
          <w:between w:val="nil"/>
        </w:pBdr>
        <w:spacing w:after="480"/>
        <w:rPr>
          <w:b/>
        </w:rPr>
      </w:pPr>
      <w:r w:rsidRPr="00EE72C5">
        <w:rPr>
          <w:b/>
        </w:rPr>
        <w:t>https://maps.app.goo.gl/EZquQGHCSh3ER6Qf7 Arenas</w:t>
      </w:r>
    </w:p>
    <w:p w14:paraId="07FE69A0" w14:textId="6EF580C2" w:rsidR="00F02546" w:rsidRPr="00F02546" w:rsidRDefault="00EE72C5" w:rsidP="00F02546">
      <w:pPr>
        <w:pBdr>
          <w:top w:val="nil"/>
          <w:left w:val="nil"/>
          <w:bottom w:val="nil"/>
          <w:right w:val="nil"/>
          <w:between w:val="nil"/>
        </w:pBdr>
        <w:spacing w:after="480"/>
        <w:rPr>
          <w:b/>
        </w:rPr>
      </w:pPr>
      <w:r w:rsidRPr="00EE72C5">
        <w:rPr>
          <w:b/>
        </w:rPr>
        <w:t>https://maps.app.goo.gl/EZquQGHCSh3ER6Qf7</w:t>
      </w:r>
      <w:r w:rsidR="00F02546" w:rsidRPr="00F02546">
        <w:rPr>
          <w:b/>
        </w:rPr>
        <w:t xml:space="preserve"> Arenas</w:t>
      </w:r>
    </w:p>
    <w:p w14:paraId="15558E6A" w14:textId="77777777" w:rsidR="00196EA8" w:rsidRPr="00196EA8" w:rsidRDefault="00F02546" w:rsidP="00196EA8">
      <w:pPr>
        <w:pBdr>
          <w:top w:val="nil"/>
          <w:left w:val="nil"/>
          <w:bottom w:val="nil"/>
          <w:right w:val="nil"/>
          <w:between w:val="nil"/>
        </w:pBdr>
        <w:spacing w:after="480"/>
        <w:rPr>
          <w:b/>
        </w:rPr>
      </w:pPr>
      <w:r w:rsidRPr="00F02546">
        <w:rPr>
          <w:b/>
        </w:rPr>
        <w:t>https://maps.app.goo.gl/EZquQGHCSh3ER6Qf7</w:t>
      </w:r>
      <w:r w:rsidR="00196EA8" w:rsidRPr="00196EA8">
        <w:rPr>
          <w:b/>
        </w:rPr>
        <w:t>Punta Arenas</w:t>
      </w:r>
    </w:p>
    <w:p w14:paraId="5732357C"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51D8F2FC"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3B676F39"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54ABC165"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765AEEEE" w14:textId="77777777" w:rsidR="00196EA8" w:rsidRPr="00196EA8" w:rsidRDefault="00196EA8" w:rsidP="00196EA8">
      <w:pPr>
        <w:pBdr>
          <w:top w:val="nil"/>
          <w:left w:val="nil"/>
          <w:bottom w:val="nil"/>
          <w:right w:val="nil"/>
          <w:between w:val="nil"/>
        </w:pBdr>
        <w:spacing w:after="480"/>
        <w:rPr>
          <w:b/>
        </w:rPr>
      </w:pPr>
      <w:r w:rsidRPr="00196EA8">
        <w:rPr>
          <w:b/>
        </w:rPr>
        <w:lastRenderedPageBreak/>
        <w:t>https://maps.app.goo.gl/EZquQGHCSh3ER6Qf7Punta Arenas</w:t>
      </w:r>
    </w:p>
    <w:p w14:paraId="299B28D8"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67BDC233"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07EA5D47"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7F26F75F"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68B8C447"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7647C4BD"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1926E813"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60975BA9"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CCFC016"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0254999E" w14:textId="77777777" w:rsidR="00196EA8" w:rsidRPr="00196EA8" w:rsidRDefault="00196EA8" w:rsidP="00196EA8">
      <w:pPr>
        <w:pBdr>
          <w:top w:val="nil"/>
          <w:left w:val="nil"/>
          <w:bottom w:val="nil"/>
          <w:right w:val="nil"/>
          <w:between w:val="nil"/>
        </w:pBdr>
        <w:spacing w:after="480"/>
        <w:rPr>
          <w:b/>
        </w:rPr>
      </w:pPr>
      <w:r w:rsidRPr="00196EA8">
        <w:rPr>
          <w:b/>
        </w:rPr>
        <w:lastRenderedPageBreak/>
        <w:t>https://maps.app.goo.gl/EZquQGHCSh3ER6Qf7Punta Arenas</w:t>
      </w:r>
    </w:p>
    <w:p w14:paraId="1CADE06C"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1BBDB3BE"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1122A132"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355E44F0"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5DC12097"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9F546D8"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4400ECE"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AD64AB5"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7D7A25C"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1DFAD07" w14:textId="77777777" w:rsidR="00196EA8" w:rsidRPr="00196EA8" w:rsidRDefault="00196EA8" w:rsidP="00196EA8">
      <w:pPr>
        <w:pBdr>
          <w:top w:val="nil"/>
          <w:left w:val="nil"/>
          <w:bottom w:val="nil"/>
          <w:right w:val="nil"/>
          <w:between w:val="nil"/>
        </w:pBdr>
        <w:spacing w:after="480"/>
        <w:rPr>
          <w:b/>
        </w:rPr>
      </w:pPr>
      <w:r w:rsidRPr="00196EA8">
        <w:rPr>
          <w:b/>
        </w:rPr>
        <w:lastRenderedPageBreak/>
        <w:t>https://maps.app.goo.gl/EZquQGHCSh3ER6Qf7Punta Arenas</w:t>
      </w:r>
    </w:p>
    <w:p w14:paraId="443FAE7E"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5A19B748"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BFD8B22"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65B8C7F1"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35673F7B"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2EAE5AA8"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0CF66F5C"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0541A868"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06D4CEA0"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2388FDF8" w14:textId="77777777" w:rsidR="00196EA8" w:rsidRPr="00196EA8" w:rsidRDefault="00196EA8" w:rsidP="00196EA8">
      <w:pPr>
        <w:pBdr>
          <w:top w:val="nil"/>
          <w:left w:val="nil"/>
          <w:bottom w:val="nil"/>
          <w:right w:val="nil"/>
          <w:between w:val="nil"/>
        </w:pBdr>
        <w:spacing w:after="480"/>
        <w:rPr>
          <w:b/>
        </w:rPr>
      </w:pPr>
      <w:r w:rsidRPr="00196EA8">
        <w:rPr>
          <w:b/>
        </w:rPr>
        <w:lastRenderedPageBreak/>
        <w:t>https://maps.app.goo.gl/EZquQGHCSh3ER6Qf7Punta Arenas</w:t>
      </w:r>
    </w:p>
    <w:p w14:paraId="57ADD248"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3D7435DE"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3BDFF13B"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08FC233B"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7742465C"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1D4ED675"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404D3572"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3005B1A0"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244B5BCA" w14:textId="77777777" w:rsidR="00196EA8" w:rsidRPr="00196EA8" w:rsidRDefault="00196EA8" w:rsidP="00196EA8">
      <w:pPr>
        <w:pBdr>
          <w:top w:val="nil"/>
          <w:left w:val="nil"/>
          <w:bottom w:val="nil"/>
          <w:right w:val="nil"/>
          <w:between w:val="nil"/>
        </w:pBdr>
        <w:spacing w:after="480"/>
        <w:rPr>
          <w:b/>
        </w:rPr>
      </w:pPr>
      <w:r w:rsidRPr="00196EA8">
        <w:rPr>
          <w:b/>
        </w:rPr>
        <w:t>https://maps.app.goo.gl/EZquQGHCSh3ER6Qf7Punta Arenas</w:t>
      </w:r>
    </w:p>
    <w:p w14:paraId="510978FE" w14:textId="77777777" w:rsidR="00802E35" w:rsidRPr="00802E35" w:rsidRDefault="00196EA8" w:rsidP="00802E35">
      <w:pPr>
        <w:pBdr>
          <w:top w:val="nil"/>
          <w:left w:val="nil"/>
          <w:bottom w:val="nil"/>
          <w:right w:val="nil"/>
          <w:between w:val="nil"/>
        </w:pBdr>
        <w:spacing w:after="480"/>
        <w:rPr>
          <w:b/>
        </w:rPr>
      </w:pPr>
      <w:r w:rsidRPr="00196EA8">
        <w:rPr>
          <w:b/>
        </w:rPr>
        <w:lastRenderedPageBreak/>
        <w:t>https://maps.app.goo.gl/EZquQGHCSh3ER6Qf7</w:t>
      </w:r>
      <w:r w:rsidR="00802E35" w:rsidRPr="00802E35">
        <w:rPr>
          <w:b/>
        </w:rPr>
        <w:t>Punta Arenas</w:t>
      </w:r>
    </w:p>
    <w:p w14:paraId="2F6FC2A6"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7CD5820E"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7FFB8985"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6BD486DC"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37B2FB32"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79E15516"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2CA0318C"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30E9ABD7"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3F975083" w14:textId="77777777" w:rsidR="00802E35" w:rsidRPr="00802E35" w:rsidRDefault="00802E35" w:rsidP="00802E35">
      <w:pPr>
        <w:pBdr>
          <w:top w:val="nil"/>
          <w:left w:val="nil"/>
          <w:bottom w:val="nil"/>
          <w:right w:val="nil"/>
          <w:between w:val="nil"/>
        </w:pBdr>
        <w:spacing w:after="480"/>
        <w:rPr>
          <w:b/>
        </w:rPr>
      </w:pPr>
      <w:r w:rsidRPr="00802E35">
        <w:rPr>
          <w:b/>
        </w:rPr>
        <w:t>https://maps.app.goo.gl/EZquQGHCSh3ER6Qf7Punta Arenas</w:t>
      </w:r>
    </w:p>
    <w:p w14:paraId="4A3437B2" w14:textId="77777777" w:rsidR="00924239" w:rsidRPr="00924239" w:rsidRDefault="00802E35" w:rsidP="00924239">
      <w:pPr>
        <w:pBdr>
          <w:top w:val="nil"/>
          <w:left w:val="nil"/>
          <w:bottom w:val="nil"/>
          <w:right w:val="nil"/>
          <w:between w:val="nil"/>
        </w:pBdr>
        <w:spacing w:after="480"/>
        <w:rPr>
          <w:b/>
        </w:rPr>
      </w:pPr>
      <w:r w:rsidRPr="00802E35">
        <w:rPr>
          <w:b/>
        </w:rPr>
        <w:lastRenderedPageBreak/>
        <w:t>https://maps.app.goo.gl/EZquQGHCSh3ER6Qf7</w:t>
      </w:r>
      <w:r w:rsidR="00924239" w:rsidRPr="00924239">
        <w:rPr>
          <w:b/>
        </w:rPr>
        <w:t>Punta Arenas</w:t>
      </w:r>
    </w:p>
    <w:p w14:paraId="28B0E8C7"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3D1B5874"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3D9FDC2C"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03C07FB1"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724FD89E"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6BD7F3A2"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23C9FE13"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384A0039"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51D03E1D"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75D7AAA8" w14:textId="77777777" w:rsidR="00924239" w:rsidRPr="00924239" w:rsidRDefault="00924239" w:rsidP="00924239">
      <w:pPr>
        <w:pBdr>
          <w:top w:val="nil"/>
          <w:left w:val="nil"/>
          <w:bottom w:val="nil"/>
          <w:right w:val="nil"/>
          <w:between w:val="nil"/>
        </w:pBdr>
        <w:spacing w:after="480"/>
        <w:rPr>
          <w:b/>
        </w:rPr>
      </w:pPr>
      <w:r w:rsidRPr="00924239">
        <w:rPr>
          <w:b/>
        </w:rPr>
        <w:lastRenderedPageBreak/>
        <w:t>https://maps.app.goo.gl/EZquQGHCSh3ER6Qf7Punta Arenas</w:t>
      </w:r>
    </w:p>
    <w:p w14:paraId="11A7B9AD"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68AA3573"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58F3813C"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021B4119"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131EDA08"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719817AE"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27ACF62D"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0FADAA9C"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25D9BC3B"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027AA312" w14:textId="77777777" w:rsidR="00924239" w:rsidRPr="00924239" w:rsidRDefault="00924239" w:rsidP="00924239">
      <w:pPr>
        <w:pBdr>
          <w:top w:val="nil"/>
          <w:left w:val="nil"/>
          <w:bottom w:val="nil"/>
          <w:right w:val="nil"/>
          <w:between w:val="nil"/>
        </w:pBdr>
        <w:spacing w:after="480"/>
        <w:rPr>
          <w:b/>
        </w:rPr>
      </w:pPr>
      <w:r w:rsidRPr="00924239">
        <w:rPr>
          <w:b/>
        </w:rPr>
        <w:lastRenderedPageBreak/>
        <w:t>https://maps.app.goo.gl/EZquQGHCSh3ER6Qf7Punta Arenas</w:t>
      </w:r>
    </w:p>
    <w:p w14:paraId="2106CA5F"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7CB27CE3"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2C3267EA"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34EB6997"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3C330EB7"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1A736E93"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23082274"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7EC4CD92"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7A7B8481"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68D47AF3" w14:textId="77777777" w:rsidR="00924239" w:rsidRPr="00924239" w:rsidRDefault="00924239" w:rsidP="00924239">
      <w:pPr>
        <w:pBdr>
          <w:top w:val="nil"/>
          <w:left w:val="nil"/>
          <w:bottom w:val="nil"/>
          <w:right w:val="nil"/>
          <w:between w:val="nil"/>
        </w:pBdr>
        <w:spacing w:after="480"/>
        <w:rPr>
          <w:b/>
        </w:rPr>
      </w:pPr>
      <w:r w:rsidRPr="00924239">
        <w:rPr>
          <w:b/>
        </w:rPr>
        <w:lastRenderedPageBreak/>
        <w:t>https://maps.app.goo.gl/EZquQGHCSh3ER6Qf7Punta Arenas</w:t>
      </w:r>
    </w:p>
    <w:p w14:paraId="6A54457C"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690746D4" w14:textId="77777777" w:rsidR="00924239" w:rsidRPr="00924239" w:rsidRDefault="00924239" w:rsidP="00924239">
      <w:pPr>
        <w:pBdr>
          <w:top w:val="nil"/>
          <w:left w:val="nil"/>
          <w:bottom w:val="nil"/>
          <w:right w:val="nil"/>
          <w:between w:val="nil"/>
        </w:pBdr>
        <w:spacing w:after="480"/>
        <w:rPr>
          <w:b/>
        </w:rPr>
      </w:pPr>
      <w:r w:rsidRPr="00924239">
        <w:rPr>
          <w:b/>
        </w:rPr>
        <w:t>https://maps.app.goo.gl/EZquQGHCSh3ER6Qf7Punta Arenas</w:t>
      </w:r>
    </w:p>
    <w:p w14:paraId="3DB16E3B" w14:textId="77777777" w:rsidR="00726E80" w:rsidRPr="00726E80" w:rsidRDefault="00924239" w:rsidP="00726E80">
      <w:pPr>
        <w:pBdr>
          <w:top w:val="nil"/>
          <w:left w:val="nil"/>
          <w:bottom w:val="nil"/>
          <w:right w:val="nil"/>
          <w:between w:val="nil"/>
        </w:pBdr>
        <w:spacing w:after="480"/>
        <w:rPr>
          <w:b/>
        </w:rPr>
      </w:pPr>
      <w:r w:rsidRPr="00924239">
        <w:rPr>
          <w:b/>
        </w:rPr>
        <w:t>https://maps.app.goo.gl</w:t>
      </w:r>
      <w:r w:rsidR="00726E80" w:rsidRPr="00726E80">
        <w:rPr>
          <w:b/>
        </w:rPr>
        <w:t>Punta Arenas</w:t>
      </w:r>
    </w:p>
    <w:p w14:paraId="5D123935"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31161971"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222EB678"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751C5AA7"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7ECC03EA"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245449AE"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708EFEDE" w14:textId="77777777" w:rsidR="00726E80" w:rsidRPr="00726E80" w:rsidRDefault="00726E80" w:rsidP="00726E80">
      <w:pPr>
        <w:pBdr>
          <w:top w:val="nil"/>
          <w:left w:val="nil"/>
          <w:bottom w:val="nil"/>
          <w:right w:val="nil"/>
          <w:between w:val="nil"/>
        </w:pBdr>
        <w:spacing w:after="480"/>
        <w:rPr>
          <w:b/>
        </w:rPr>
      </w:pPr>
      <w:r w:rsidRPr="00726E80">
        <w:rPr>
          <w:b/>
        </w:rPr>
        <w:lastRenderedPageBreak/>
        <w:t>https://maps.app.goo.gl/EZquQGHCSh3ER6Qf7Punta Arenas</w:t>
      </w:r>
    </w:p>
    <w:p w14:paraId="220F780C"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5397A593"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5057A0B7"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174E32F3"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051E1D93"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13FC41C8"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59469133"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547AD41E"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4D54BA80"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60B348FE" w14:textId="77777777" w:rsidR="00726E80" w:rsidRPr="00726E80" w:rsidRDefault="00726E80" w:rsidP="00726E80">
      <w:pPr>
        <w:pBdr>
          <w:top w:val="nil"/>
          <w:left w:val="nil"/>
          <w:bottom w:val="nil"/>
          <w:right w:val="nil"/>
          <w:between w:val="nil"/>
        </w:pBdr>
        <w:spacing w:after="480"/>
        <w:rPr>
          <w:b/>
        </w:rPr>
      </w:pPr>
      <w:r w:rsidRPr="00726E80">
        <w:rPr>
          <w:b/>
        </w:rPr>
        <w:lastRenderedPageBreak/>
        <w:t>https://maps.app.goo.gl/EZquQGHCSh3ER6Qf7Punta Arenas</w:t>
      </w:r>
    </w:p>
    <w:p w14:paraId="27B9052D"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679E4C61"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1F366275"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2D6333B2"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483C47BC"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104482FD"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2EE091A9"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3131C73D"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1FE16595"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611D26F5" w14:textId="77777777" w:rsidR="00726E80" w:rsidRPr="00726E80" w:rsidRDefault="00726E80" w:rsidP="00726E80">
      <w:pPr>
        <w:pBdr>
          <w:top w:val="nil"/>
          <w:left w:val="nil"/>
          <w:bottom w:val="nil"/>
          <w:right w:val="nil"/>
          <w:between w:val="nil"/>
        </w:pBdr>
        <w:spacing w:after="480"/>
        <w:rPr>
          <w:b/>
        </w:rPr>
      </w:pPr>
      <w:r w:rsidRPr="00726E80">
        <w:rPr>
          <w:b/>
        </w:rPr>
        <w:lastRenderedPageBreak/>
        <w:t>https://maps.app.goo.gl/EZquQGHCSh3ER6Qf7Punta Arenas</w:t>
      </w:r>
    </w:p>
    <w:p w14:paraId="5D30FB4F"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45A10FF5"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5E9DF893"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48C77047" w14:textId="77777777" w:rsidR="00726E80" w:rsidRPr="00726E80" w:rsidRDefault="00726E80" w:rsidP="00726E80">
      <w:pPr>
        <w:pBdr>
          <w:top w:val="nil"/>
          <w:left w:val="nil"/>
          <w:bottom w:val="nil"/>
          <w:right w:val="nil"/>
          <w:between w:val="nil"/>
        </w:pBdr>
        <w:spacing w:after="480"/>
        <w:rPr>
          <w:b/>
        </w:rPr>
      </w:pPr>
      <w:r w:rsidRPr="00726E80">
        <w:rPr>
          <w:b/>
        </w:rPr>
        <w:t>https://maps.app.goo.gl/EZquQGHCSh3ER6Qf7Punta Arenas</w:t>
      </w:r>
    </w:p>
    <w:p w14:paraId="079B496C" w14:textId="77777777" w:rsidR="004D2DDC" w:rsidRPr="004D2DDC" w:rsidRDefault="00726E80" w:rsidP="004D2DDC">
      <w:pPr>
        <w:pBdr>
          <w:top w:val="nil"/>
          <w:left w:val="nil"/>
          <w:bottom w:val="nil"/>
          <w:right w:val="nil"/>
          <w:between w:val="nil"/>
        </w:pBdr>
        <w:spacing w:after="480"/>
        <w:rPr>
          <w:b/>
        </w:rPr>
      </w:pPr>
      <w:r w:rsidRPr="00726E80">
        <w:rPr>
          <w:b/>
        </w:rPr>
        <w:t>https://maps.app.goo.gl/EZquQGHCSh3ER6Qf7</w:t>
      </w:r>
      <w:r w:rsidR="004D2DDC" w:rsidRPr="004D2DDC">
        <w:rPr>
          <w:b/>
        </w:rPr>
        <w:t>Punta Arenas</w:t>
      </w:r>
    </w:p>
    <w:p w14:paraId="35A4B6DA" w14:textId="77777777" w:rsidR="004D2DDC" w:rsidRPr="004D2DDC" w:rsidRDefault="004D2DDC" w:rsidP="004D2DDC">
      <w:pPr>
        <w:pBdr>
          <w:top w:val="nil"/>
          <w:left w:val="nil"/>
          <w:bottom w:val="nil"/>
          <w:right w:val="nil"/>
          <w:between w:val="nil"/>
        </w:pBdr>
        <w:spacing w:after="480"/>
        <w:rPr>
          <w:b/>
        </w:rPr>
      </w:pPr>
      <w:r w:rsidRPr="004D2DDC">
        <w:rPr>
          <w:b/>
        </w:rPr>
        <w:t>https://maps.app.goo.gl/EZquQGHCSh3ER6Qf7Punta Arenas</w:t>
      </w:r>
    </w:p>
    <w:p w14:paraId="07979D33" w14:textId="77777777" w:rsidR="004D2DDC" w:rsidRPr="004D2DDC" w:rsidRDefault="004D2DDC" w:rsidP="004D2DDC">
      <w:pPr>
        <w:pBdr>
          <w:top w:val="nil"/>
          <w:left w:val="nil"/>
          <w:bottom w:val="nil"/>
          <w:right w:val="nil"/>
          <w:between w:val="nil"/>
        </w:pBdr>
        <w:spacing w:after="480"/>
        <w:rPr>
          <w:b/>
        </w:rPr>
      </w:pPr>
      <w:r w:rsidRPr="004D2DDC">
        <w:rPr>
          <w:b/>
        </w:rPr>
        <w:t>https://maps.app.goo.gl/EZquQGHCSh3ER6Qf7Punta Arenas</w:t>
      </w:r>
    </w:p>
    <w:p w14:paraId="2524FFEF" w14:textId="77777777" w:rsidR="004D2DDC" w:rsidRPr="004D2DDC" w:rsidRDefault="004D2DDC" w:rsidP="004D2DDC">
      <w:pPr>
        <w:pBdr>
          <w:top w:val="nil"/>
          <w:left w:val="nil"/>
          <w:bottom w:val="nil"/>
          <w:right w:val="nil"/>
          <w:between w:val="nil"/>
        </w:pBdr>
        <w:spacing w:after="480"/>
        <w:rPr>
          <w:b/>
        </w:rPr>
      </w:pPr>
      <w:r w:rsidRPr="004D2DDC">
        <w:rPr>
          <w:b/>
        </w:rPr>
        <w:t>https://maps.app.goo.gl/EZquQGHCSh3ER6Qf7Punta Arenas</w:t>
      </w:r>
    </w:p>
    <w:p w14:paraId="4413EF78" w14:textId="177B41E7" w:rsidR="00924239" w:rsidRPr="00924239" w:rsidRDefault="004D2DDC" w:rsidP="00924239">
      <w:pPr>
        <w:pBdr>
          <w:top w:val="nil"/>
          <w:left w:val="nil"/>
          <w:bottom w:val="nil"/>
          <w:right w:val="nil"/>
          <w:between w:val="nil"/>
        </w:pBdr>
        <w:spacing w:after="480"/>
        <w:rPr>
          <w:b/>
        </w:rPr>
      </w:pPr>
      <w:r w:rsidRPr="004D2DDC">
        <w:rPr>
          <w:b/>
        </w:rPr>
        <w:lastRenderedPageBreak/>
        <w:t>https://maps.app.goo.gl/EZquQGHCSh3ER6Qf7</w:t>
      </w:r>
      <w:r w:rsidR="00924239" w:rsidRPr="00924239">
        <w:rPr>
          <w:b/>
        </w:rPr>
        <w:t>/EZquQGHCSh3ER6Qf7Punta Arenas</w:t>
      </w:r>
    </w:p>
    <w:p w14:paraId="5DE1B3AD" w14:textId="4BD694F3" w:rsidR="008529A3" w:rsidRPr="008529A3" w:rsidRDefault="00924239" w:rsidP="008529A3">
      <w:pPr>
        <w:pBdr>
          <w:top w:val="nil"/>
          <w:left w:val="nil"/>
          <w:bottom w:val="nil"/>
          <w:right w:val="nil"/>
          <w:between w:val="nil"/>
        </w:pBdr>
        <w:spacing w:after="480"/>
        <w:rPr>
          <w:b/>
        </w:rPr>
      </w:pPr>
      <w:r w:rsidRPr="00924239">
        <w:rPr>
          <w:b/>
        </w:rPr>
        <w:t>https://maps.app.goo.gl/EZquQGHCSh3ER6Qf7</w:t>
      </w:r>
    </w:p>
    <w:p w14:paraId="4CB244B6" w14:textId="77777777" w:rsidR="008529A3" w:rsidRPr="008529A3" w:rsidRDefault="008529A3" w:rsidP="00C92CD6">
      <w:pPr>
        <w:pBdr>
          <w:top w:val="nil"/>
          <w:left w:val="nil"/>
          <w:bottom w:val="nil"/>
          <w:right w:val="nil"/>
          <w:between w:val="nil"/>
        </w:pBdr>
        <w:spacing w:after="480"/>
        <w:rPr>
          <w:b/>
        </w:rPr>
      </w:pPr>
      <w:r w:rsidRPr="008529A3">
        <w:rPr>
          <w:b/>
        </w:rPr>
        <w:t>https://maps.app.goo.gl/EZquQGHCSh3ER6Qf7Punta Arenas</w:t>
      </w:r>
    </w:p>
    <w:p w14:paraId="4D687260" w14:textId="77777777" w:rsidR="008529A3" w:rsidRPr="008529A3" w:rsidRDefault="008529A3" w:rsidP="008529A3">
      <w:pPr>
        <w:pBdr>
          <w:top w:val="nil"/>
          <w:left w:val="nil"/>
          <w:bottom w:val="nil"/>
          <w:right w:val="nil"/>
          <w:between w:val="nil"/>
        </w:pBdr>
        <w:spacing w:after="480"/>
        <w:rPr>
          <w:b/>
        </w:rPr>
      </w:pPr>
      <w:r w:rsidRPr="008529A3">
        <w:rPr>
          <w:b/>
        </w:rPr>
        <w:t>https://maps.app.goo.gl/EZquQGHCSh3ER6Qf7Punta Arenas</w:t>
      </w:r>
    </w:p>
    <w:p w14:paraId="72F93E30" w14:textId="77777777" w:rsidR="00085587" w:rsidRPr="00085587" w:rsidRDefault="008529A3" w:rsidP="00085587">
      <w:pPr>
        <w:pBdr>
          <w:top w:val="nil"/>
          <w:left w:val="nil"/>
          <w:bottom w:val="nil"/>
          <w:right w:val="nil"/>
          <w:between w:val="nil"/>
        </w:pBdr>
        <w:spacing w:after="480"/>
        <w:rPr>
          <w:b/>
        </w:rPr>
      </w:pPr>
      <w:r w:rsidRPr="008529A3">
        <w:rPr>
          <w:b/>
        </w:rPr>
        <w:t>https://maps.app.goo.gl/EZquQGHCSh3ER6Qf7</w:t>
      </w:r>
      <w:r w:rsidR="00085587" w:rsidRPr="00085587">
        <w:rPr>
          <w:b/>
        </w:rPr>
        <w:t>Punta Arenas</w:t>
      </w:r>
    </w:p>
    <w:p w14:paraId="6E9547D9" w14:textId="77777777" w:rsidR="00085587" w:rsidRPr="00085587" w:rsidRDefault="00085587" w:rsidP="00085587">
      <w:pPr>
        <w:pBdr>
          <w:top w:val="nil"/>
          <w:left w:val="nil"/>
          <w:bottom w:val="nil"/>
          <w:right w:val="nil"/>
          <w:between w:val="nil"/>
        </w:pBdr>
        <w:spacing w:after="480"/>
        <w:rPr>
          <w:b/>
        </w:rPr>
      </w:pPr>
      <w:r w:rsidRPr="00085587">
        <w:rPr>
          <w:b/>
        </w:rPr>
        <w:t>https://maps.app.goo.gl/EZquQGHCSh3ER6Qf7Punta Arenas</w:t>
      </w:r>
    </w:p>
    <w:p w14:paraId="615DC7D1" w14:textId="6825B030" w:rsidR="003558BC" w:rsidRPr="003558BC" w:rsidRDefault="00085587" w:rsidP="003558BC">
      <w:pPr>
        <w:pBdr>
          <w:top w:val="nil"/>
          <w:left w:val="nil"/>
          <w:bottom w:val="nil"/>
          <w:right w:val="nil"/>
          <w:between w:val="nil"/>
        </w:pBdr>
        <w:spacing w:after="480"/>
        <w:jc w:val="both"/>
        <w:rPr>
          <w:bCs/>
        </w:rPr>
      </w:pPr>
      <w:r w:rsidRPr="00085587">
        <w:rPr>
          <w:b/>
        </w:rPr>
        <w:t>https:</w:t>
      </w:r>
      <w:r w:rsidRPr="00085587">
        <w:rPr>
          <w:bCs/>
        </w:rPr>
        <w:t xml:space="preserve"> Punta</w:t>
      </w:r>
      <w:r w:rsidR="003558BC" w:rsidRPr="003558BC">
        <w:rPr>
          <w:bCs/>
        </w:rPr>
        <w:t xml:space="preserve"> Arenas</w:t>
      </w:r>
    </w:p>
    <w:p w14:paraId="264D2EBB" w14:textId="77777777" w:rsidR="003558BC" w:rsidRPr="003558BC" w:rsidRDefault="003558BC" w:rsidP="003558BC">
      <w:pPr>
        <w:pBdr>
          <w:top w:val="nil"/>
          <w:left w:val="nil"/>
          <w:bottom w:val="nil"/>
          <w:right w:val="nil"/>
          <w:between w:val="nil"/>
        </w:pBdr>
        <w:spacing w:after="480"/>
        <w:jc w:val="both"/>
        <w:rPr>
          <w:bCs/>
        </w:rPr>
      </w:pPr>
      <w:r w:rsidRPr="003558BC">
        <w:rPr>
          <w:bCs/>
        </w:rPr>
        <w:t>https://maps.app.goo.gl/EZquQGHCSh3ER6Qf7Punta Arenas</w:t>
      </w:r>
    </w:p>
    <w:p w14:paraId="11B60614" w14:textId="7A068B94" w:rsidR="00085587" w:rsidRPr="00085587" w:rsidRDefault="003558BC" w:rsidP="003558BC">
      <w:pPr>
        <w:pBdr>
          <w:top w:val="nil"/>
          <w:left w:val="nil"/>
          <w:bottom w:val="nil"/>
          <w:right w:val="nil"/>
          <w:between w:val="nil"/>
        </w:pBdr>
        <w:spacing w:after="480"/>
        <w:jc w:val="both"/>
        <w:rPr>
          <w:bCs/>
        </w:rPr>
      </w:pPr>
      <w:r w:rsidRPr="003558BC">
        <w:rPr>
          <w:bCs/>
        </w:rPr>
        <w:t>https://maps.app.goo.gl/EZquQGHCSh3ER6Qf7</w:t>
      </w:r>
      <w:r w:rsidR="00085587" w:rsidRPr="00085587">
        <w:rPr>
          <w:bCs/>
        </w:rPr>
        <w:t>Arenas</w:t>
      </w:r>
    </w:p>
    <w:p w14:paraId="3D97A90D" w14:textId="77777777" w:rsidR="00085587" w:rsidRPr="00085587" w:rsidRDefault="00085587" w:rsidP="00085587">
      <w:pPr>
        <w:pBdr>
          <w:top w:val="nil"/>
          <w:left w:val="nil"/>
          <w:bottom w:val="nil"/>
          <w:right w:val="nil"/>
          <w:between w:val="nil"/>
        </w:pBdr>
        <w:spacing w:after="480"/>
        <w:rPr>
          <w:bCs/>
        </w:rPr>
      </w:pPr>
      <w:r w:rsidRPr="00085587">
        <w:rPr>
          <w:bCs/>
        </w:rPr>
        <w:lastRenderedPageBreak/>
        <w:t>https://maps.app.goo.gl/EZquQGHCSh3ER6Qf7Punta Arenas</w:t>
      </w:r>
    </w:p>
    <w:p w14:paraId="2A974FCF"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47CE3027"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670EC7E7"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165A8A06"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0E8338C1"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3AE00A16"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330BA3CF"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61FD1A46"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2281882B"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612C97D3" w14:textId="77777777" w:rsidR="00085587" w:rsidRPr="00085587" w:rsidRDefault="00085587" w:rsidP="00085587">
      <w:pPr>
        <w:pBdr>
          <w:top w:val="nil"/>
          <w:left w:val="nil"/>
          <w:bottom w:val="nil"/>
          <w:right w:val="nil"/>
          <w:between w:val="nil"/>
        </w:pBdr>
        <w:spacing w:after="480"/>
        <w:rPr>
          <w:bCs/>
        </w:rPr>
      </w:pPr>
      <w:r w:rsidRPr="00085587">
        <w:rPr>
          <w:bCs/>
        </w:rPr>
        <w:lastRenderedPageBreak/>
        <w:t>https://maps.app.goo.gl/EZquQGHCSh3ER6Qf7Punta Arenas</w:t>
      </w:r>
    </w:p>
    <w:p w14:paraId="42328D8A"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1BC8719C"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19546D52"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439EC20E" w14:textId="77777777" w:rsidR="00085587" w:rsidRPr="00085587" w:rsidRDefault="00085587" w:rsidP="00085587">
      <w:pPr>
        <w:pBdr>
          <w:top w:val="nil"/>
          <w:left w:val="nil"/>
          <w:bottom w:val="nil"/>
          <w:right w:val="nil"/>
          <w:between w:val="nil"/>
        </w:pBdr>
        <w:spacing w:after="480"/>
        <w:rPr>
          <w:bCs/>
        </w:rPr>
      </w:pPr>
      <w:r w:rsidRPr="00085587">
        <w:rPr>
          <w:bCs/>
        </w:rPr>
        <w:t>https://maps.app.goo.gl/EZquQGHCSh3ER6Qf7Punta Arenas</w:t>
      </w:r>
    </w:p>
    <w:p w14:paraId="77875FFC" w14:textId="77777777" w:rsidR="007359D6" w:rsidRPr="007359D6" w:rsidRDefault="00085587" w:rsidP="007359D6">
      <w:pPr>
        <w:pBdr>
          <w:top w:val="nil"/>
          <w:left w:val="nil"/>
          <w:bottom w:val="nil"/>
          <w:right w:val="nil"/>
          <w:between w:val="nil"/>
        </w:pBdr>
        <w:spacing w:after="480"/>
        <w:rPr>
          <w:b/>
        </w:rPr>
      </w:pPr>
      <w:r w:rsidRPr="00085587">
        <w:rPr>
          <w:bCs/>
        </w:rPr>
        <w:t>https://maps.app.goo.gl/EZquQGHCSh3ER6Qf7</w:t>
      </w:r>
      <w:r w:rsidRPr="00085587">
        <w:rPr>
          <w:b/>
        </w:rPr>
        <w:t>//</w:t>
      </w:r>
      <w:r w:rsidR="007359D6" w:rsidRPr="007359D6">
        <w:rPr>
          <w:b/>
        </w:rPr>
        <w:t>Punta Arenas</w:t>
      </w:r>
    </w:p>
    <w:p w14:paraId="60AF9543"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2C1E2DE"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68434516"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63E40AC"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3B8253A" w14:textId="77777777" w:rsidR="007359D6" w:rsidRPr="007359D6" w:rsidRDefault="007359D6" w:rsidP="007359D6">
      <w:pPr>
        <w:pBdr>
          <w:top w:val="nil"/>
          <w:left w:val="nil"/>
          <w:bottom w:val="nil"/>
          <w:right w:val="nil"/>
          <w:between w:val="nil"/>
        </w:pBdr>
        <w:spacing w:after="480"/>
        <w:rPr>
          <w:b/>
        </w:rPr>
      </w:pPr>
      <w:r w:rsidRPr="007359D6">
        <w:rPr>
          <w:b/>
        </w:rPr>
        <w:lastRenderedPageBreak/>
        <w:t>https://maps.app.goo.gl/EZquQGHCSh3ER6Qf7Punta Arenas</w:t>
      </w:r>
    </w:p>
    <w:p w14:paraId="6A0C5D2F"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304BEB96"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F5C46D0"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742A171"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2F86CFD1"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38B51E0A"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2EECB5D3"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D33FB4C"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662C237"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1DF868C5" w14:textId="77777777" w:rsidR="007359D6" w:rsidRPr="007359D6" w:rsidRDefault="007359D6" w:rsidP="007359D6">
      <w:pPr>
        <w:pBdr>
          <w:top w:val="nil"/>
          <w:left w:val="nil"/>
          <w:bottom w:val="nil"/>
          <w:right w:val="nil"/>
          <w:between w:val="nil"/>
        </w:pBdr>
        <w:spacing w:after="480"/>
        <w:rPr>
          <w:b/>
        </w:rPr>
      </w:pPr>
      <w:r w:rsidRPr="007359D6">
        <w:rPr>
          <w:b/>
        </w:rPr>
        <w:lastRenderedPageBreak/>
        <w:t>https://maps.app.goo.gl/EZquQGHCSh3ER6Qf7Punta Arenas</w:t>
      </w:r>
    </w:p>
    <w:p w14:paraId="729182F7"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5F3D9F6"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A82EA12"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31651145"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03ED8CF2"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B574B76"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3D2E4F18"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04376D41"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80522B7"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1FE6BB9" w14:textId="77777777" w:rsidR="007359D6" w:rsidRPr="007359D6" w:rsidRDefault="007359D6" w:rsidP="007359D6">
      <w:pPr>
        <w:pBdr>
          <w:top w:val="nil"/>
          <w:left w:val="nil"/>
          <w:bottom w:val="nil"/>
          <w:right w:val="nil"/>
          <w:between w:val="nil"/>
        </w:pBdr>
        <w:spacing w:after="480"/>
        <w:rPr>
          <w:b/>
        </w:rPr>
      </w:pPr>
      <w:r w:rsidRPr="007359D6">
        <w:rPr>
          <w:b/>
        </w:rPr>
        <w:lastRenderedPageBreak/>
        <w:t>https://maps.app.goo.gl/EZquQGHCSh3ER6Qf7Punta Arenas</w:t>
      </w:r>
    </w:p>
    <w:p w14:paraId="6054FB2C"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C30A5DD"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EC581F3"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3DF5317C"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02406E01"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63FC9616"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30C362CF"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2E4062B0"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1CBA02DF"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75E881DB" w14:textId="77777777" w:rsidR="007359D6" w:rsidRPr="007359D6" w:rsidRDefault="007359D6" w:rsidP="007359D6">
      <w:pPr>
        <w:pBdr>
          <w:top w:val="nil"/>
          <w:left w:val="nil"/>
          <w:bottom w:val="nil"/>
          <w:right w:val="nil"/>
          <w:between w:val="nil"/>
        </w:pBdr>
        <w:spacing w:after="480"/>
        <w:rPr>
          <w:b/>
        </w:rPr>
      </w:pPr>
      <w:r w:rsidRPr="007359D6">
        <w:rPr>
          <w:b/>
        </w:rPr>
        <w:lastRenderedPageBreak/>
        <w:t>https://maps.app.goo.gl/EZquQGHCSh3ER6Qf7Punta Arenas</w:t>
      </w:r>
    </w:p>
    <w:p w14:paraId="20501B09" w14:textId="77777777" w:rsidR="007359D6" w:rsidRPr="007359D6" w:rsidRDefault="007359D6" w:rsidP="007359D6">
      <w:pPr>
        <w:pBdr>
          <w:top w:val="nil"/>
          <w:left w:val="nil"/>
          <w:bottom w:val="nil"/>
          <w:right w:val="nil"/>
          <w:between w:val="nil"/>
        </w:pBdr>
        <w:spacing w:after="480"/>
        <w:rPr>
          <w:b/>
        </w:rPr>
      </w:pPr>
      <w:r w:rsidRPr="007359D6">
        <w:rPr>
          <w:b/>
        </w:rPr>
        <w:t>https://maps.app.goo.gl/EZquQGHCSh3ER6Qf7Punta Arenas</w:t>
      </w:r>
    </w:p>
    <w:p w14:paraId="4AFF367A" w14:textId="77777777" w:rsidR="008A0288" w:rsidRPr="008A0288" w:rsidRDefault="007359D6" w:rsidP="008A0288">
      <w:pPr>
        <w:pBdr>
          <w:top w:val="nil"/>
          <w:left w:val="nil"/>
          <w:bottom w:val="nil"/>
          <w:right w:val="nil"/>
          <w:between w:val="nil"/>
        </w:pBdr>
        <w:spacing w:after="480"/>
        <w:rPr>
          <w:b/>
        </w:rPr>
      </w:pPr>
      <w:r w:rsidRPr="007359D6">
        <w:rPr>
          <w:b/>
        </w:rPr>
        <w:t>https://maps.app.goo.gl/EZquQGHCSh3ER6Qf7</w:t>
      </w:r>
      <w:r w:rsidR="008A0288" w:rsidRPr="008A0288">
        <w:rPr>
          <w:b/>
        </w:rPr>
        <w:t>Punta Arenas</w:t>
      </w:r>
    </w:p>
    <w:p w14:paraId="2987E2A5"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6DDA3016"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27944012"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1B072ABD"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2F746993"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132995A6"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16F6113C" w14:textId="77777777" w:rsidR="008A0288" w:rsidRPr="008A0288" w:rsidRDefault="008A0288" w:rsidP="008A0288">
      <w:pPr>
        <w:pBdr>
          <w:top w:val="nil"/>
          <w:left w:val="nil"/>
          <w:bottom w:val="nil"/>
          <w:right w:val="nil"/>
          <w:between w:val="nil"/>
        </w:pBdr>
        <w:spacing w:after="480"/>
        <w:rPr>
          <w:b/>
        </w:rPr>
      </w:pPr>
      <w:r w:rsidRPr="008A0288">
        <w:rPr>
          <w:b/>
        </w:rPr>
        <w:t>https://maps.app.goo.gl/EZquQGHCSh3ER6Qf7Punta Arenas</w:t>
      </w:r>
    </w:p>
    <w:p w14:paraId="13D32DB1" w14:textId="77777777" w:rsidR="001666EF" w:rsidRPr="001666EF" w:rsidRDefault="008A0288" w:rsidP="001666EF">
      <w:pPr>
        <w:pBdr>
          <w:top w:val="nil"/>
          <w:left w:val="nil"/>
          <w:bottom w:val="nil"/>
          <w:right w:val="nil"/>
          <w:between w:val="nil"/>
        </w:pBdr>
        <w:spacing w:after="480"/>
        <w:rPr>
          <w:bCs/>
        </w:rPr>
      </w:pPr>
      <w:r w:rsidRPr="008A0288">
        <w:rPr>
          <w:b/>
        </w:rPr>
        <w:lastRenderedPageBreak/>
        <w:t>https://maps.app.goo.gl/</w:t>
      </w:r>
      <w:r w:rsidRPr="001666EF">
        <w:rPr>
          <w:bCs/>
        </w:rPr>
        <w:t>EZ</w:t>
      </w:r>
      <w:r w:rsidR="001666EF" w:rsidRPr="001666EF">
        <w:rPr>
          <w:bCs/>
        </w:rPr>
        <w:t>Punta Arenas</w:t>
      </w:r>
    </w:p>
    <w:p w14:paraId="6818E7EC" w14:textId="278C9CF8" w:rsidR="008A0288" w:rsidRPr="008A0288" w:rsidRDefault="001666EF" w:rsidP="001666EF">
      <w:pPr>
        <w:pBdr>
          <w:top w:val="nil"/>
          <w:left w:val="nil"/>
          <w:bottom w:val="nil"/>
          <w:right w:val="nil"/>
          <w:between w:val="nil"/>
        </w:pBdr>
        <w:spacing w:after="480"/>
        <w:rPr>
          <w:b/>
        </w:rPr>
      </w:pPr>
      <w:r w:rsidRPr="001666EF">
        <w:rPr>
          <w:bCs/>
        </w:rPr>
        <w:t>https://maps.app.goo.gl/EZquQGHCSh3ER6Qf7</w:t>
      </w:r>
      <w:r w:rsidR="008A0288" w:rsidRPr="001666EF">
        <w:rPr>
          <w:bCs/>
        </w:rPr>
        <w:t>quQGHCSh3ER6Qf7Punta</w:t>
      </w:r>
      <w:r w:rsidR="008A0288" w:rsidRPr="008A0288">
        <w:rPr>
          <w:b/>
        </w:rPr>
        <w:t xml:space="preserve"> Arenas</w:t>
      </w:r>
    </w:p>
    <w:p w14:paraId="7A530B5A" w14:textId="1E864A10" w:rsidR="00085587" w:rsidRPr="00085587" w:rsidRDefault="008A0288" w:rsidP="00085587">
      <w:pPr>
        <w:pBdr>
          <w:top w:val="nil"/>
          <w:left w:val="nil"/>
          <w:bottom w:val="nil"/>
          <w:right w:val="nil"/>
          <w:between w:val="nil"/>
        </w:pBdr>
        <w:spacing w:after="480"/>
        <w:rPr>
          <w:b/>
        </w:rPr>
      </w:pPr>
      <w:r w:rsidRPr="008A0288">
        <w:rPr>
          <w:b/>
        </w:rPr>
        <w:t>https://maps.app.goo.gl/EZquQGHCSh3ER6Qf7</w:t>
      </w:r>
      <w:r w:rsidR="00085587" w:rsidRPr="00085587">
        <w:rPr>
          <w:b/>
        </w:rPr>
        <w:t>maps.app.goo.gl/EZquQGHCSh3ER6Qf7Punta Arenas</w:t>
      </w:r>
    </w:p>
    <w:p w14:paraId="70497ECA" w14:textId="77777777" w:rsidR="00085587" w:rsidRPr="00085587" w:rsidRDefault="00085587" w:rsidP="00085587">
      <w:pPr>
        <w:pBdr>
          <w:top w:val="nil"/>
          <w:left w:val="nil"/>
          <w:bottom w:val="nil"/>
          <w:right w:val="nil"/>
          <w:between w:val="nil"/>
        </w:pBdr>
        <w:spacing w:after="480"/>
        <w:rPr>
          <w:b/>
        </w:rPr>
      </w:pPr>
      <w:r w:rsidRPr="00085587">
        <w:rPr>
          <w:b/>
        </w:rPr>
        <w:t>https://maps.app.goo.gl/EZquQGHCSh3ER6Qf7Punta Arenas</w:t>
      </w:r>
    </w:p>
    <w:p w14:paraId="5280A1F9" w14:textId="77777777" w:rsidR="00085587" w:rsidRPr="00085587" w:rsidRDefault="00085587" w:rsidP="00085587">
      <w:pPr>
        <w:pBdr>
          <w:top w:val="nil"/>
          <w:left w:val="nil"/>
          <w:bottom w:val="nil"/>
          <w:right w:val="nil"/>
          <w:between w:val="nil"/>
        </w:pBdr>
        <w:spacing w:after="480"/>
        <w:rPr>
          <w:b/>
        </w:rPr>
      </w:pPr>
      <w:r w:rsidRPr="00085587">
        <w:rPr>
          <w:b/>
        </w:rPr>
        <w:t>https://maps.app.goo.gl/EZquQGHCSh3ER6Qf7Punta Arenas</w:t>
      </w:r>
    </w:p>
    <w:p w14:paraId="00000001" w14:textId="2BD2A965" w:rsidR="00B4293D" w:rsidRDefault="00085587" w:rsidP="008310C5">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480"/>
        <w:rPr>
          <w:color w:val="000000"/>
        </w:rPr>
      </w:pPr>
      <w:r w:rsidRPr="00085587">
        <w:rPr>
          <w:b/>
        </w:rPr>
        <w:t>https://maps.app.goo.gl/EZquQGHCSh3ER6Qf7</w:t>
      </w:r>
      <w:r w:rsidR="004D2DDC">
        <w:rPr>
          <w:b/>
          <w:highlight w:val="yellow"/>
        </w:rPr>
        <w:t xml:space="preserve">Santiago saiz </w:t>
      </w:r>
      <w:r w:rsidR="004D2DDC">
        <w:rPr>
          <w:color w:val="000000"/>
          <w:highlight w:val="yellow"/>
        </w:rPr>
        <w:br/>
        <w:t>&lt;Title&gt;</w:t>
      </w:r>
      <w:r w:rsidR="004D2DDC">
        <w:rPr>
          <w:highlight w:val="yellow"/>
        </w:rPr>
        <w:t>Mr</w:t>
      </w:r>
      <w:r w:rsidR="004D2DDC">
        <w:rPr>
          <w:color w:val="000000"/>
        </w:rPr>
        <w:br/>
        <w:t>draft-</w:t>
      </w:r>
      <w:r w:rsidR="004D2DDC">
        <w:rPr>
          <w:color w:val="000000"/>
          <w:highlight w:val="yellow"/>
        </w:rPr>
        <w:t>&lt;ietf-wgname-docname&gt;</w:t>
      </w:r>
      <w:r w:rsidR="004D2DDC">
        <w:rPr>
          <w:color w:val="000000"/>
        </w:rPr>
        <w:t>-00.txt</w:t>
      </w:r>
    </w:p>
    <w:p w14:paraId="00000002"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 xml:space="preserve">INFO (REMOVE): </w:t>
      </w:r>
      <w:r>
        <w:rPr>
          <w:b/>
          <w:color w:val="000000"/>
          <w:highlight w:val="red"/>
        </w:rPr>
        <w:tab/>
      </w:r>
      <w:r>
        <w:rPr>
          <w:b/>
          <w:color w:val="000000"/>
          <w:highlight w:val="red"/>
        </w:rPr>
        <w:tab/>
        <w:t>Version 2.0</w:t>
      </w:r>
      <w:r>
        <w:rPr>
          <w:b/>
          <w:color w:val="000000"/>
          <w:highlight w:val="red"/>
        </w:rPr>
        <w:tab/>
      </w:r>
      <w:r>
        <w:rPr>
          <w:b/>
          <w:color w:val="000000"/>
          <w:highlight w:val="red"/>
        </w:rPr>
        <w:tab/>
        <w:t>J. Touch</w:t>
      </w:r>
      <w:r>
        <w:rPr>
          <w:b/>
          <w:color w:val="000000"/>
          <w:highlight w:val="red"/>
        </w:rPr>
        <w:tab/>
        <w:t xml:space="preserve"> </w:t>
      </w:r>
      <w:r>
        <w:rPr>
          <w:b/>
          <w:color w:val="000000"/>
          <w:highlight w:val="red"/>
        </w:rPr>
        <w:tab/>
        <w:t xml:space="preserve"> Apr. 6, 2010</w:t>
      </w:r>
    </w:p>
    <w:p w14:paraId="00000003"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Note that this document is updated periodically with updated boilerplate; this will result in a change to the version date above. The version number will change only when the template mechanism (usage, formats, or styles) changes.</w:t>
      </w:r>
    </w:p>
    <w:p w14:paraId="00000004"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lastRenderedPageBreak/>
        <w:t xml:space="preserve">INFO (REMOVE): </w:t>
      </w:r>
      <w:r>
        <w:rPr>
          <w:b/>
          <w:color w:val="000000"/>
          <w:highlight w:val="red"/>
        </w:rPr>
        <w:tab/>
        <w:t xml:space="preserve">Lines prefixed with “INFO (REMOVE):”, such as this (also highlighted in RED) are instructions for the author and *MUST* be removed completely prior to publication. </w:t>
      </w:r>
    </w:p>
    <w:p w14:paraId="00000005"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red"/>
        </w:rPr>
      </w:pPr>
      <w:r>
        <w:rPr>
          <w:b/>
          <w:highlight w:val="red"/>
        </w:rPr>
        <w:t>INFO (REMOVE): Use ONLY the paragraph styles provided in this sample templa</w:t>
      </w:r>
      <w:r>
        <w:rPr>
          <w:b/>
          <w:highlight w:val="red"/>
        </w:rPr>
        <w:t>te, in particular Heading 1 through Heading 9, Normal, Figure, and styles prefixed with “RFC”. Use of other styles or modifying these allowed styles in any way (bold, italics, change font, spacing, numbering, bullets, etc.) will render the output incompati</w:t>
      </w:r>
      <w:r>
        <w:rPr>
          <w:b/>
          <w:highlight w:val="red"/>
        </w:rPr>
        <w:t>ble.</w:t>
      </w:r>
    </w:p>
    <w:p w14:paraId="00000006"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Lines surrounded by “&lt;&gt;” (also highlighted in YELLOW) are placeholders and *MUST* be replaced by the author. Required boilerplate or sections are shown in BLUE and should not be omitted. Boilerplate shown in GREEN is included by choice.</w:t>
      </w:r>
    </w:p>
    <w:p w14:paraId="00000007"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Update the Intended status in the header as needed.</w:t>
      </w:r>
    </w:p>
    <w:p w14:paraId="00000008" w14:textId="77777777" w:rsidR="00B4293D" w:rsidRDefault="004D2DDC">
      <w:pPr>
        <w:keepNext/>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0"/>
        <w:rPr>
          <w:color w:val="000000"/>
        </w:rPr>
      </w:pPr>
      <w:r>
        <w:rPr>
          <w:color w:val="000000"/>
          <w:highlight w:val="cyan"/>
        </w:rPr>
        <w:t>Status of this Memo</w:t>
      </w:r>
    </w:p>
    <w:p w14:paraId="00000009"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Choose ONE of the following three paragraphs (highlighted in GREEN) and omit others (see BCP 78 for explanation):</w:t>
      </w:r>
    </w:p>
    <w:p w14:paraId="0000000A"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green"/>
        </w:rPr>
      </w:pPr>
      <w:r>
        <w:rPr>
          <w:highlight w:val="green"/>
        </w:rPr>
        <w:t xml:space="preserve">This Internet-Draft is submitted in full conformance with the provisions of BCP 78 and BCP 79. </w:t>
      </w:r>
    </w:p>
    <w:p w14:paraId="0000000B"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green"/>
        </w:rPr>
      </w:pPr>
      <w:r>
        <w:rPr>
          <w:highlight w:val="green"/>
        </w:rPr>
        <w:lastRenderedPageBreak/>
        <w:t>This Internet-Draft is submitted in full conformance with the provisions of BCP 78 and BCP 79. This document may not be modified, and derivative works of it may</w:t>
      </w:r>
      <w:r>
        <w:rPr>
          <w:highlight w:val="green"/>
        </w:rPr>
        <w:t xml:space="preserve"> not be created, and it may not be published except as an Internet-Draft.</w:t>
      </w:r>
    </w:p>
    <w:p w14:paraId="0000000C"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green"/>
        </w:rPr>
      </w:pPr>
      <w:r>
        <w:rPr>
          <w:highlight w:val="green"/>
        </w:rPr>
        <w:t>This Internet-Draft is submitted in full conformance with the provisions of BCP 78 and BCP 79. This document may not be modified, and derivative works of it may not be created, excep</w:t>
      </w:r>
      <w:r>
        <w:rPr>
          <w:highlight w:val="green"/>
        </w:rPr>
        <w:t>t to publish it as an RFC and to translate it into languages other than English.</w:t>
      </w:r>
    </w:p>
    <w:p w14:paraId="0000000D"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red"/>
        </w:rPr>
      </w:pPr>
      <w:r>
        <w:rPr>
          <w:b/>
          <w:highlight w:val="red"/>
        </w:rPr>
        <w:t>INFO (REMOVE): Leave in the following paragraph if this IETF Contribution contains pre-5378 Material as to which the IETF Trust has not been granted, or may not have been gran</w:t>
      </w:r>
      <w:r>
        <w:rPr>
          <w:b/>
          <w:highlight w:val="red"/>
        </w:rPr>
        <w:t>ted, the necessary permissions to allow modification of such pre-5378 Material outside the IETF Standards Process (see BCP 78 for explanation):</w:t>
      </w:r>
    </w:p>
    <w:p w14:paraId="0000000E"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green"/>
        </w:rPr>
      </w:pPr>
      <w:r>
        <w:rPr>
          <w:highlight w:val="green"/>
        </w:rPr>
        <w:t>This document may contain material from IETF Documents or IETF Contributions published or made publicly availabl</w:t>
      </w:r>
      <w:r>
        <w:rPr>
          <w:highlight w:val="green"/>
        </w:rPr>
        <w:t>e before November 10, 2008. The person(s) controlling the copyright in some of this material may not have granted the IETF Trust the right to allow modifications of such material outside the IETF Standards Process.  Without obtaining an adequate license fr</w:t>
      </w:r>
      <w:r>
        <w:rPr>
          <w:highlight w:val="green"/>
        </w:rPr>
        <w:t xml:space="preserve">om the person(s) controlling the copyright in such materials, this document may not be modified outside the IETF Standards Process, and derivative works of it may not be created outside the IETF Standards Process, except to format it for publication as an </w:t>
      </w:r>
      <w:r>
        <w:rPr>
          <w:highlight w:val="green"/>
        </w:rPr>
        <w:t>RFC or to translate it into languages other than English.</w:t>
      </w:r>
    </w:p>
    <w:p w14:paraId="0000000F"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red"/>
        </w:rPr>
      </w:pPr>
      <w:r>
        <w:rPr>
          <w:b/>
          <w:highlight w:val="red"/>
        </w:rPr>
        <w:lastRenderedPageBreak/>
        <w:t>INFO (REMOVE): Leave the remaining paragraphs (through to the copyright notice) unmodified.</w:t>
      </w:r>
    </w:p>
    <w:p w14:paraId="00000010"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cyan"/>
        </w:rPr>
      </w:pPr>
      <w:r>
        <w:rPr>
          <w:highlight w:val="cyan"/>
        </w:rPr>
        <w:t>Internet-Drafts are working documents of the Internet Engineering Task Force (IETF), its areas, and its working groups.  Note that other groups may also distribute working documents as Internet-Drafts.</w:t>
      </w:r>
    </w:p>
    <w:p w14:paraId="00000011"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cyan"/>
        </w:rPr>
      </w:pPr>
      <w:r>
        <w:rPr>
          <w:highlight w:val="cyan"/>
        </w:rPr>
        <w:t>Internet-Drafts are draft documents valid for a maximu</w:t>
      </w:r>
      <w:r>
        <w:rPr>
          <w:highlight w:val="cyan"/>
        </w:rPr>
        <w:t>m of six months and may be updated, replaced, or obsoleted by other documents at any time.  It is inappropriate to use Internet-Drafts as reference material or to cite them other than as "work in progress."</w:t>
      </w:r>
    </w:p>
    <w:p w14:paraId="00000012"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cyan"/>
        </w:rPr>
      </w:pPr>
      <w:r>
        <w:rPr>
          <w:highlight w:val="cyan"/>
        </w:rPr>
        <w:t>The list of current Internet-Drafts can be access</w:t>
      </w:r>
      <w:r>
        <w:rPr>
          <w:highlight w:val="cyan"/>
        </w:rPr>
        <w:t>ed at http://www.ietf.org/ietf/1id-abstracts.txt</w:t>
      </w:r>
    </w:p>
    <w:p w14:paraId="00000013"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cyan"/>
        </w:rPr>
      </w:pPr>
      <w:r>
        <w:rPr>
          <w:highlight w:val="cyan"/>
        </w:rPr>
        <w:t>The list of Internet-Draft Shadow Directories can be accessed at http://www.ietf.org/shadow.html</w:t>
      </w:r>
    </w:p>
    <w:p w14:paraId="00000014" w14:textId="77777777" w:rsidR="00B4293D" w:rsidRDefault="004D2DDC">
      <w:pPr>
        <w:pStyle w:val="Heading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pPr>
      <w:bookmarkStart w:id="1" w:name="_heading=h.30j0zll" w:colFirst="0" w:colLast="0"/>
      <w:bookmarkEnd w:id="1"/>
      <w:r>
        <w:t>http://cdn.pch.com/SpectrumMedia/PresentationPackage/3806/2/10K_AWFL_IM_R2/page1.html</w:t>
      </w:r>
      <w:r>
        <w:t xml:space="preserve">This Internet-Draft will </w:t>
      </w:r>
      <w:r>
        <w:t>expire on 10 = 1 July 10 = 2 August 10 = 3 September 10 = 4 October 10 = 5 November 10 = 6 December 10 = 7 January 10 = 8 February 10 = 9 March 10 = 10 April 12 = 11 May 12 = 12 June "Fail" \* MERGEFORMAT June \* MERGEFORMAT June \* MERGEFORMAT April \* ME</w:t>
      </w:r>
      <w:r>
        <w:t xml:space="preserve">RGEFORMAT April \* MERGEFORMAT April \* MERGEFORMAT April \* MERGEFORMAT April \* MERGEFORMAT April  \* MERGEFORMAT April \* MERGEFORMAT April \* MERGEFORMAT April \* </w:t>
      </w:r>
      <w:r>
        <w:lastRenderedPageBreak/>
        <w:t>MERGEFORMAT April 20, 10 &lt; 7 2010 10 &gt; 6 2013 + 1 \* MERGEFORMAT 2009 "Fail" \* MERGEFORM</w:t>
      </w:r>
      <w:r>
        <w:t>AT  \* MERGEFORMAT 2009 \* MERGEFORMAT 2009.</w:t>
      </w:r>
    </w:p>
    <w:p w14:paraId="00000015" w14:textId="77777777" w:rsidR="00B4293D" w:rsidRDefault="004D2DDC">
      <w:pPr>
        <w:keepNext/>
        <w:numPr>
          <w:ilvl w:val="0"/>
          <w:numId w:val="3"/>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jc w:val="both"/>
        <w:rPr>
          <w:color w:val="000000"/>
          <w:highlight w:val="cyan"/>
        </w:rPr>
      </w:pPr>
      <w:r>
        <w:rPr>
          <w:color w:val="000000"/>
          <w:highlight w:val="cyan"/>
        </w:rPr>
        <w:t>Copyright Notice</w:t>
      </w:r>
    </w:p>
    <w:p w14:paraId="00000016"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red"/>
        </w:rPr>
      </w:pPr>
      <w:r>
        <w:rPr>
          <w:highlight w:val="red"/>
        </w:rPr>
        <w:t>INFO (REMOVE): Leave the following paragraph unmodified.</w:t>
      </w:r>
    </w:p>
    <w:p w14:paraId="00000017"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cyan"/>
        </w:rPr>
      </w:pPr>
      <w:r>
        <w:rPr>
          <w:highlight w:val="cyan"/>
        </w:rPr>
        <w:t>Copyright (c) 2013 IETF Trust and the persons identified as the document authors. All rights reserved.</w:t>
      </w:r>
    </w:p>
    <w:p w14:paraId="00000018"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Choose ONE of the following two paragraphs and omit the other (see BCP 78 for explanation):</w:t>
      </w:r>
    </w:p>
    <w:p w14:paraId="00000019" w14:textId="77777777" w:rsidR="00B4293D" w:rsidRDefault="004D2DDC">
      <w:pPr>
        <w:pStyle w:val="Title"/>
        <w:numPr>
          <w:ilvl w:val="0"/>
          <w:numId w:val="7"/>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pPr>
      <w:bookmarkStart w:id="2" w:name="_heading=h.1fob9te" w:colFirst="0" w:colLast="0"/>
      <w:bookmarkEnd w:id="2"/>
      <w:r>
        <w:t xml:space="preserve">This document is subject to BCP 78 and the IETF Trust’s Legal Provisions Relating to IETF Documents (http://trustee.ietf.org/license-info) in effect </w:t>
      </w:r>
      <w:r>
        <w:t>on the date of publication of</w:t>
      </w:r>
      <w:r>
        <w:rPr>
          <w:b w:val="0"/>
        </w:rPr>
        <w:t>http://cdn.pch.com/SpectrumMedia/PresentationPackage/3806/2/10K_AWFL_IM_R2/page1.htmlhttp://cdn.pch.com/SpectrumMedia/PresentationPackage/3806/2/10K_AWFL_IM_R2/page1.htmlhttp://cdn.pch.com/SpectrumMedia/PresentationPackage/3806</w:t>
      </w:r>
      <w:r>
        <w:rPr>
          <w:b w:val="0"/>
        </w:rPr>
        <w:t>/2/10K_AWFL_IM_R2/page1.htmlhttp://cdn.pch.com/SpectrumMedia/PresentationPackage/3806/2/10K_AWFL_IM_R2/page1.htmlhttp://cdn.pch.co</w:t>
      </w:r>
      <w:r>
        <w:rPr>
          <w:b w:val="0"/>
        </w:rPr>
        <w:lastRenderedPageBreak/>
        <w:t>m/SpectrumMedia/PresentationPackage/3806/2/10K_AWFL_IM_R2/page1.htmlhttp://cdn.pch.com/SpectrumMedia/PresentationPackage/3806/</w:t>
      </w:r>
      <w:r>
        <w:rPr>
          <w:b w:val="0"/>
        </w:rPr>
        <w:t>2/10K_AWFL_IM_R2/page1.htmlhttp://cdn.pch.com/SpectrumMedia/PresentationPackage/3806/2/10K_AWFL_IM_R2/page1.htmlhttp://cdn.pch.com/SpectrumMedia/PresentationPackage/3806/2/10K_AWFL_IM_R2/page1.htmlhttp://cdn.pch.com/SpectrumMedia/PresentationPackage/3806/2</w:t>
      </w:r>
      <w:r>
        <w:rPr>
          <w:b w:val="0"/>
        </w:rPr>
        <w:t>/10K_AWFL_IM_R2/page1.htmlhttp://cdn.pch.com/SpectrumMedia/PresentationPackage/3806/2/10K_AWFL_IM_R2/page1.htmlhttp://cdn.pch.com/SpectrumMedia/PresentationPackage/3806/2/10K_AWFL_IM_R2/page1.htmlhttp://cdn.pch.com/SpectrumMedia/PresentationPackage/3806/2/</w:t>
      </w:r>
      <w:r>
        <w:rPr>
          <w:b w:val="0"/>
        </w:rPr>
        <w:t>10K_AWFL_IM_R2/page1.htmlhttp://cdn.pch.com/SpectrumMedia/PresentationPackage/3806/2/10K_AWFL_IM_R2/page1.htmlhttp://cdn.pch.com/SpectrumMedia/PresentationPackage/3806/2/10K_AWFL_IM_R2/page1.htmlhttp://cdn.pch.com/SpectrumMedia/PresentationPackage/3806/2/1</w:t>
      </w:r>
      <w:r>
        <w:rPr>
          <w:b w:val="0"/>
        </w:rPr>
        <w:t>0K_AWFL_IM_R2/page1.htmlhttp://cdn.pch.com/SpectrumMedia/PresentationPackage/3806/2/10K_AWFL_IM_R2/page1.htmlhttp://cdn.pch.com/SpectrumMedia/PresentationPackage/3806/2/10K_AWFL_IM_R2/page1.htmlhttp://cdn.pch.com/SpectrumMedia/Presentati</w:t>
      </w:r>
      <w:r>
        <w:rPr>
          <w:b w:val="0"/>
        </w:rPr>
        <w:lastRenderedPageBreak/>
        <w:t>onPackage/3806/2/10</w:t>
      </w:r>
      <w:r>
        <w:rPr>
          <w:b w:val="0"/>
        </w:rPr>
        <w:t>K_AWFL_IM_R2/page1.htmlhttp://cdn.pch.com/SpectrumMedia/PresentationPackage/3806/2/10K_AWFL_IM_R2/page1.htmlhttp://cdn.pch.com/SpectrumMedia/PresentationPackage/3806/2/10K_AWFL_IM_R2/page1.htmlhttp://cdn.pch.com/SpectrumMedia/PresentationPackage/3806/2/10K</w:t>
      </w:r>
      <w:r>
        <w:rPr>
          <w:b w:val="0"/>
        </w:rPr>
        <w:t>_AWFL_IM_R2/page1.htmlhttp://cdn.pch.com/SpectrumMedia/PresentationPackage/3806/2/10K_AWFL_IM_R2/page1.htmlhttp://cdn.pch.com/SpectrumMedia/PresentationPackage/3806/2/10K_AWFL_IM_R2/page1.htmlhttp://cdn.pch.com/SpectrumMedia/PresentationPackage/3806/2/10K_</w:t>
      </w:r>
      <w:r>
        <w:rPr>
          <w:b w:val="0"/>
        </w:rPr>
        <w:t>AWFL_IM_R2/page1.htmlhttp://cdn.pch.com/SpectrumMedia/PresentationPackage/3806/2/10K_AWFL_IM_R2/page1.htmlhttp://cdn.pch.com/SpectrumMedia/PresentationPackage/3806/2/10K_AWFL_IM_R2/page1.htmlhttp://cdn.pch.com/SpectrumMedia/PresentationPackage/3806/2/10K_A</w:t>
      </w:r>
      <w:r>
        <w:rPr>
          <w:b w:val="0"/>
        </w:rPr>
        <w:t>WFL_IM_R2/page1.htmlhttp://cdn.pch.com/SpectrumMedia/PresentationPackage/3806/2/10K_AWFL_IM_R2/page1.htmlhttp://cdn.pch.com/SpectrumMedia/PresentationPackage/3806/2/10K_AWFL_IM_R2/page1.htmlhttp://cdn.pch.com/SpectrumMedia/PresentationPackage/3806/2/10K_AW</w:t>
      </w:r>
      <w:r>
        <w:rPr>
          <w:b w:val="0"/>
        </w:rPr>
        <w:t>FL_IM_R2/page1.htmlhttp://cdn.pch.com/SpectrumMedia/PresentationPackage/3806/2/10K_AW</w:t>
      </w:r>
      <w:r>
        <w:rPr>
          <w:b w:val="0"/>
        </w:rPr>
        <w:lastRenderedPageBreak/>
        <w:t>FL_IM_R2/page1.htmlhttp://cdn.pch.com/SpectrumMedia/PresentationPackage/3806/2/10K_AWFL_IM_R2/page1.htmlhttp://cdn.pch.com/SpectrumMedia/PresentationPackage/3806/2/10K_AWF</w:t>
      </w:r>
      <w:r>
        <w:rPr>
          <w:b w:val="0"/>
        </w:rPr>
        <w:t>L_IM_R2/page1.htmlhttp://cdn.pch.com/SpectrumMedia/PresentationPackage/3806/2/10K_AWFL_IM_R2/page1.htmlhttp://cdn.pch.com/SpectrumMedia/PresentationPackage/3806/2/10K_AWFL_IM_R2/page1.htmlhttp://cdn.pch.com/SpectrumMedia/PresentationPackage/3806/2/10K_AWFL</w:t>
      </w:r>
      <w:r>
        <w:rPr>
          <w:b w:val="0"/>
        </w:rPr>
        <w:t>_IM_R2/page1.htmlhttp://cdn.pch.com/SpectrumMedia/PresentationPackage/3806/2/10K_AWFL_IM_R2/page1.htmlhttp://cdn.pch.com/SpectrumMedia/PresentationPackage/3806/2/10K_AWFL_IM_R2/page1.htmlhttp://cdn.pch.com/SpectrumMedia/PresentationPackage/3806/2/10K_AWFL_</w:t>
      </w:r>
      <w:r>
        <w:rPr>
          <w:b w:val="0"/>
        </w:rPr>
        <w:t>IM_R2/page1.htmlhttp://cdn.pch.com/SpectrumMedia/PresentationPackage/3806/2/10K_AWFL_IM_R2/page1.htmlhttp://cdn.pch.com/SpectrumMedia/PresentationPackage/3806/2/10K_AWFL_IM_R2/page1.htmlhttp://cdn.pch.com/SpectrumMedia/PresentationPackage/3806/2/10K_AWFL_I</w:t>
      </w:r>
      <w:r>
        <w:rPr>
          <w:b w:val="0"/>
        </w:rPr>
        <w:t>M_R2/page1.htmlhttp://cdn.pch.com/SpectrumMedia/PresentationPackage/3806/2/10K_AWFL_IM_R2/page1.htmlhttp://cdn.pch.com/SpectrumMedia/PresentationPackage/3806/2/10K_AWFL_IM_R2/page1.htmlhttp://c</w:t>
      </w:r>
      <w:r>
        <w:rPr>
          <w:b w:val="0"/>
        </w:rPr>
        <w:lastRenderedPageBreak/>
        <w:t>dn.pch.com/SpectrumMedia/PresentationPackage/3806/2/10K_AWFL_IM</w:t>
      </w:r>
      <w:r>
        <w:rPr>
          <w:b w:val="0"/>
        </w:rPr>
        <w:t>_R2/page1.htmlhttp://cdn.pch.com/SpectrumMedia/PresentationPackage/3806/2/10K_AWFL_IM_R2/page1.htmlhttp://cdn.pch.com/SpectrumMedia/PresentationPackhttp://cdn.pch.com/SpectrumMedia/PresentationPackage/3806/2/10K_AWFL_IM_R2/page1.htmlhttp://cdn.pch.com/Spec</w:t>
      </w:r>
      <w:r>
        <w:rPr>
          <w:b w:val="0"/>
        </w:rPr>
        <w:t>trumMedia/PresentationPackage/3806/2/10K_AWFL_IM_R2/page1.htmlage/3806/2/10K_AWFL_IM_R2/page1.htmlhttp://cdn.pch.com/SpectrumMedia/PresentationPackage/3806/2/10K_AWFL_IM_R2/page1.html</w:t>
      </w:r>
      <w:r>
        <w:t xml:space="preserve"> this document. Please review these documents carefully, as they describe</w:t>
      </w:r>
      <w:r>
        <w:t xml:space="preserve"> your rights and restrictions with respect to this document. Code Components extracted from this document must include Simplified BSD License text as described in Section 4.e of the Trust Legal Provisions and are provided without warranty as described in t</w:t>
      </w:r>
      <w:r>
        <w:t>he Simplified BSD License.</w:t>
      </w:r>
    </w:p>
    <w:p w14:paraId="0000001A"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green"/>
        </w:rPr>
        <w:t>This document is subject to BCP 78 and the IETF Trust’s Legal Provisions Relating to IETF Documents Santiago A Saiz(http://trustee.ietf.org/license-info) in effect on the date of publication of this document. Please review these documents carefully, as the</w:t>
      </w:r>
      <w:r>
        <w:rPr>
          <w:highlight w:val="green"/>
        </w:rPr>
        <w:t xml:space="preserve">y describe your rights and restrictions with respect to this document. </w:t>
      </w:r>
    </w:p>
    <w:p w14:paraId="0000001B"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0"/>
      </w:pPr>
      <w:r>
        <w:rPr>
          <w:highlight w:val="cyan"/>
        </w:rPr>
        <w:lastRenderedPageBreak/>
        <w:t>Abstract</w:t>
      </w:r>
    </w:p>
    <w:p w14:paraId="0000001C"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yellow"/>
        </w:rPr>
        <w:t>&lt;Type your abstract here. Typically 5-10 lines, never less than 3 lines nor more than 20 lines&gt;</w:t>
      </w:r>
      <w:r>
        <w:t xml:space="preserve"> </w:t>
      </w:r>
    </w:p>
    <w:p w14:paraId="0000001D" w14:textId="77777777" w:rsidR="00B4293D" w:rsidRDefault="004D2DDC">
      <w:pPr>
        <w:keepNext/>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0"/>
        <w:rPr>
          <w:color w:val="000000"/>
        </w:rPr>
      </w:pPr>
      <w:r>
        <w:rPr>
          <w:color w:val="000000"/>
          <w:highlight w:val="cyan"/>
        </w:rPr>
        <w:t>Table of Contents</w:t>
      </w:r>
    </w:p>
    <w:p w14:paraId="0000001E" w14:textId="77777777" w:rsidR="00B4293D" w:rsidRDefault="00B4293D">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p>
    <w:sdt>
      <w:sdtPr>
        <w:id w:val="-1682049271"/>
        <w:docPartObj>
          <w:docPartGallery w:val="Table of Contents"/>
          <w:docPartUnique/>
        </w:docPartObj>
      </w:sdtPr>
      <w:sdtEndPr/>
      <w:sdtContent>
        <w:p w14:paraId="0000001F"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highlight w:val="cyan"/>
              </w:rPr>
              <w:t>1. Introduction</w:t>
            </w:r>
          </w:hyperlink>
          <w:hyperlink w:anchor="_heading=h.3znysh7">
            <w:r>
              <w:rPr>
                <w:color w:val="000000"/>
              </w:rPr>
              <w:tab/>
              <w:t>4</w:t>
            </w:r>
          </w:hyperlink>
        </w:p>
        <w:p w14:paraId="00000020"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864"/>
            <w:rPr>
              <w:rFonts w:ascii="Calibri" w:eastAsia="Calibri" w:hAnsi="Calibri" w:cs="Calibri"/>
              <w:color w:val="000000"/>
              <w:sz w:val="22"/>
              <w:szCs w:val="22"/>
            </w:rPr>
          </w:pPr>
          <w:hyperlink w:anchor="_heading=h.2et92p0">
            <w:r>
              <w:rPr>
                <w:color w:val="000000"/>
                <w:highlight w:val="yellow"/>
              </w:rPr>
              <w:t>1.1. &lt;Sub-section 1.1 heading as appropriate&gt;</w:t>
            </w:r>
          </w:hyperlink>
          <w:hyperlink w:anchor="_heading=h.2et92p0">
            <w:r>
              <w:rPr>
                <w:color w:val="000000"/>
              </w:rPr>
              <w:tab/>
              <w:t>5</w:t>
            </w:r>
          </w:hyperlink>
        </w:p>
        <w:p w14:paraId="00000021"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tyjcwt">
            <w:r>
              <w:rPr>
                <w:color w:val="000000"/>
                <w:highlight w:val="cyan"/>
              </w:rPr>
              <w:t>2. Conventions used in this document</w:t>
            </w:r>
          </w:hyperlink>
          <w:hyperlink w:anchor="_heading=h.tyjcwt">
            <w:r>
              <w:rPr>
                <w:color w:val="000000"/>
              </w:rPr>
              <w:tab/>
              <w:t>5</w:t>
            </w:r>
          </w:hyperlink>
        </w:p>
        <w:p w14:paraId="00000022"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3dy6vkm">
            <w:r>
              <w:rPr>
                <w:color w:val="000000"/>
                <w:highlight w:val="yellow"/>
              </w:rPr>
              <w:t>3. &lt;Section 2 heading as appropriate&gt;</w:t>
            </w:r>
          </w:hyperlink>
          <w:hyperlink w:anchor="_heading=h.3dy6vkm">
            <w:r>
              <w:rPr>
                <w:color w:val="000000"/>
              </w:rPr>
              <w:tab/>
              <w:t>6</w:t>
            </w:r>
          </w:hyperlink>
        </w:p>
        <w:p w14:paraId="00000023"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864"/>
            <w:rPr>
              <w:rFonts w:ascii="Calibri" w:eastAsia="Calibri" w:hAnsi="Calibri" w:cs="Calibri"/>
              <w:color w:val="000000"/>
              <w:sz w:val="22"/>
              <w:szCs w:val="22"/>
            </w:rPr>
          </w:pPr>
          <w:hyperlink w:anchor="_heading=h.1t3h5sf">
            <w:r>
              <w:rPr>
                <w:color w:val="000000"/>
                <w:highlight w:val="yellow"/>
              </w:rPr>
              <w:t>3.1. &lt;Sub-section 2.1 heading as appropriate&gt;</w:t>
            </w:r>
          </w:hyperlink>
          <w:hyperlink w:anchor="_heading=h.1t3h5sf">
            <w:r>
              <w:rPr>
                <w:color w:val="000000"/>
              </w:rPr>
              <w:tab/>
              <w:t>6</w:t>
            </w:r>
          </w:hyperlink>
        </w:p>
        <w:p w14:paraId="00000024"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1296"/>
            <w:rPr>
              <w:rFonts w:ascii="Calibri" w:eastAsia="Calibri" w:hAnsi="Calibri" w:cs="Calibri"/>
              <w:color w:val="000000"/>
              <w:sz w:val="22"/>
              <w:szCs w:val="22"/>
            </w:rPr>
          </w:pPr>
          <w:hyperlink w:anchor="_heading=h.4d34og8">
            <w:r>
              <w:rPr>
                <w:color w:val="000000"/>
                <w:highlight w:val="yellow"/>
              </w:rPr>
              <w:t>3.1.1. &lt;Sub-section 2.1.1 heading as appropriate&gt;</w:t>
            </w:r>
          </w:hyperlink>
          <w:hyperlink w:anchor="_heading=h.4d34og8">
            <w:r>
              <w:rPr>
                <w:color w:val="000000"/>
              </w:rPr>
              <w:tab/>
              <w:t>6</w:t>
            </w:r>
          </w:hyperlink>
        </w:p>
        <w:p w14:paraId="00000025"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1296"/>
            <w:rPr>
              <w:rFonts w:ascii="Calibri" w:eastAsia="Calibri" w:hAnsi="Calibri" w:cs="Calibri"/>
              <w:color w:val="000000"/>
              <w:sz w:val="22"/>
              <w:szCs w:val="22"/>
            </w:rPr>
          </w:pPr>
          <w:hyperlink w:anchor="_heading=h.2s8eyo1">
            <w:r>
              <w:rPr>
                <w:color w:val="000000"/>
                <w:highlight w:val="yellow"/>
              </w:rPr>
              <w:t>3.1.2. &lt;Sub-section 2.1.2 heading as appropriate&gt;</w:t>
            </w:r>
          </w:hyperlink>
          <w:hyperlink w:anchor="_heading=h.2s8eyo1">
            <w:r>
              <w:rPr>
                <w:color w:val="000000"/>
              </w:rPr>
              <w:tab/>
              <w:t>6</w:t>
            </w:r>
          </w:hyperlink>
        </w:p>
        <w:p w14:paraId="00000026"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1728"/>
            <w:rPr>
              <w:rFonts w:ascii="Calibri" w:eastAsia="Calibri" w:hAnsi="Calibri" w:cs="Calibri"/>
              <w:color w:val="000000"/>
              <w:sz w:val="22"/>
              <w:szCs w:val="22"/>
            </w:rPr>
          </w:pPr>
          <w:hyperlink w:anchor="_heading=h.17dp8vu">
            <w:r>
              <w:rPr>
                <w:color w:val="000000"/>
                <w:highlight w:val="yellow"/>
              </w:rPr>
              <w:t>3.1.2.1. &lt;2.1.2.1 (L4)&gt;</w:t>
            </w:r>
          </w:hyperlink>
          <w:hyperlink w:anchor="_heading=h.17dp8vu">
            <w:r>
              <w:rPr>
                <w:color w:val="000000"/>
              </w:rPr>
              <w:tab/>
              <w:t>6</w:t>
            </w:r>
          </w:hyperlink>
        </w:p>
        <w:p w14:paraId="00000027"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2160"/>
            <w:rPr>
              <w:rFonts w:ascii="Calibri" w:eastAsia="Calibri" w:hAnsi="Calibri" w:cs="Calibri"/>
              <w:color w:val="000000"/>
              <w:sz w:val="22"/>
              <w:szCs w:val="22"/>
            </w:rPr>
          </w:pPr>
          <w:hyperlink w:anchor="_heading=h.3rdcrjn">
            <w:r>
              <w:rPr>
                <w:color w:val="000000"/>
                <w:highlight w:val="yellow"/>
              </w:rPr>
              <w:t>3.1.2.1.1. &lt;(L5)&gt;</w:t>
            </w:r>
          </w:hyperlink>
          <w:hyperlink w:anchor="_heading=h.3rdcrjn">
            <w:r>
              <w:rPr>
                <w:color w:val="000000"/>
              </w:rPr>
              <w:tab/>
              <w:t>6</w:t>
            </w:r>
          </w:hyperlink>
        </w:p>
        <w:p w14:paraId="00000028"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2592"/>
            <w:rPr>
              <w:rFonts w:ascii="Calibri" w:eastAsia="Calibri" w:hAnsi="Calibri" w:cs="Calibri"/>
              <w:color w:val="000000"/>
              <w:sz w:val="22"/>
              <w:szCs w:val="22"/>
            </w:rPr>
          </w:pPr>
          <w:hyperlink w:anchor="_heading=h.26in1rg">
            <w:r>
              <w:rPr>
                <w:color w:val="000000"/>
                <w:highlight w:val="yellow"/>
              </w:rPr>
              <w:t>3.1.2.1.1.1. &lt;(L6)&gt;</w:t>
            </w:r>
          </w:hyperlink>
          <w:hyperlink w:anchor="_heading=h.26in1rg">
            <w:r>
              <w:rPr>
                <w:color w:val="000000"/>
              </w:rPr>
              <w:tab/>
              <w:t>6</w:t>
            </w:r>
          </w:hyperlink>
        </w:p>
        <w:p w14:paraId="00000029"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3024"/>
            <w:rPr>
              <w:rFonts w:ascii="Calibri" w:eastAsia="Calibri" w:hAnsi="Calibri" w:cs="Calibri"/>
              <w:color w:val="000000"/>
              <w:sz w:val="22"/>
              <w:szCs w:val="22"/>
            </w:rPr>
          </w:pPr>
          <w:hyperlink w:anchor="_heading=h.lnxbz9">
            <w:r>
              <w:rPr>
                <w:color w:val="000000"/>
                <w:highlight w:val="yellow"/>
              </w:rPr>
              <w:t>3.1.2.1.1.1.1. &lt;(L7)&gt;</w:t>
            </w:r>
          </w:hyperlink>
          <w:hyperlink w:anchor="_heading=h.lnxbz9">
            <w:r>
              <w:rPr>
                <w:color w:val="000000"/>
              </w:rPr>
              <w:tab/>
              <w:t>6</w:t>
            </w:r>
          </w:hyperlink>
        </w:p>
        <w:p w14:paraId="0000002A"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3456"/>
            <w:rPr>
              <w:rFonts w:ascii="Calibri" w:eastAsia="Calibri" w:hAnsi="Calibri" w:cs="Calibri"/>
              <w:color w:val="000000"/>
              <w:sz w:val="22"/>
              <w:szCs w:val="22"/>
            </w:rPr>
          </w:pPr>
          <w:hyperlink w:anchor="_heading=h.35nkun2">
            <w:r>
              <w:rPr>
                <w:color w:val="000000"/>
                <w:highlight w:val="yellow"/>
              </w:rPr>
              <w:t>3.1.2.1.1.1.1.1. &lt;(L8)&gt;</w:t>
            </w:r>
          </w:hyperlink>
          <w:hyperlink w:anchor="_heading=h.35nkun2">
            <w:r>
              <w:rPr>
                <w:color w:val="000000"/>
              </w:rPr>
              <w:tab/>
              <w:t>6</w:t>
            </w:r>
          </w:hyperlink>
        </w:p>
        <w:p w14:paraId="0000002B"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3888"/>
            <w:rPr>
              <w:rFonts w:ascii="Calibri" w:eastAsia="Calibri" w:hAnsi="Calibri" w:cs="Calibri"/>
              <w:color w:val="000000"/>
              <w:sz w:val="22"/>
              <w:szCs w:val="22"/>
            </w:rPr>
          </w:pPr>
          <w:hyperlink w:anchor="_heading=h.1ksv4uv">
            <w:r>
              <w:rPr>
                <w:color w:val="000000"/>
                <w:highlight w:val="yellow"/>
              </w:rPr>
              <w:t>3.1.2.1.1.1.1.1.1. &lt;(L9)&gt;</w:t>
            </w:r>
          </w:hyperlink>
          <w:hyperlink w:anchor="_heading=h.1ksv4uv">
            <w:r>
              <w:rPr>
                <w:color w:val="000000"/>
              </w:rPr>
              <w:tab/>
              <w:t>6</w:t>
            </w:r>
          </w:hyperlink>
        </w:p>
        <w:p w14:paraId="0000002C"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44sinio">
            <w:r>
              <w:rPr>
                <w:color w:val="000000"/>
                <w:highlight w:val="yellow"/>
              </w:rPr>
              <w:t>4. &lt;Section 3 heading as appropriate&gt;</w:t>
            </w:r>
          </w:hyperlink>
          <w:hyperlink w:anchor="_heading=h.44sinio">
            <w:r>
              <w:rPr>
                <w:color w:val="000000"/>
              </w:rPr>
              <w:tab/>
              <w:t>6</w:t>
            </w:r>
          </w:hyperlink>
        </w:p>
        <w:p w14:paraId="0000002D"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2jxsxqh">
            <w:r>
              <w:rPr>
                <w:color w:val="000000"/>
                <w:highlight w:val="yellow"/>
              </w:rPr>
              <w:t>5. &lt;Section 4 heading as appropriate&gt;</w:t>
            </w:r>
          </w:hyperlink>
          <w:hyperlink w:anchor="_heading=h.2jxsxqh">
            <w:r>
              <w:rPr>
                <w:color w:val="000000"/>
              </w:rPr>
              <w:tab/>
              <w:t>6</w:t>
            </w:r>
          </w:hyperlink>
        </w:p>
        <w:p w14:paraId="0000002E"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z337ya">
            <w:r>
              <w:rPr>
                <w:color w:val="000000"/>
                <w:highlight w:val="cyan"/>
              </w:rPr>
              <w:t>6. Formal Syntax</w:t>
            </w:r>
          </w:hyperlink>
          <w:hyperlink w:anchor="_heading=h.z337ya">
            <w:r>
              <w:rPr>
                <w:color w:val="000000"/>
              </w:rPr>
              <w:tab/>
              <w:t>7</w:t>
            </w:r>
          </w:hyperlink>
        </w:p>
        <w:p w14:paraId="0000002F"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3j2qqm3">
            <w:r>
              <w:rPr>
                <w:color w:val="000000"/>
                <w:highlight w:val="cyan"/>
              </w:rPr>
              <w:t>7. Security Considerations</w:t>
            </w:r>
          </w:hyperlink>
          <w:hyperlink w:anchor="_heading=h.3j2qqm3">
            <w:r>
              <w:rPr>
                <w:color w:val="000000"/>
              </w:rPr>
              <w:tab/>
              <w:t>7</w:t>
            </w:r>
          </w:hyperlink>
        </w:p>
        <w:p w14:paraId="00000030"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1y810tw">
            <w:r>
              <w:rPr>
                <w:color w:val="000000"/>
                <w:highlight w:val="cyan"/>
              </w:rPr>
              <w:t>8. IANA Considerations</w:t>
            </w:r>
          </w:hyperlink>
          <w:hyperlink w:anchor="_heading=h.1y810tw">
            <w:r>
              <w:rPr>
                <w:color w:val="000000"/>
              </w:rPr>
              <w:tab/>
              <w:t>7</w:t>
            </w:r>
          </w:hyperlink>
        </w:p>
        <w:p w14:paraId="00000031"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4i7ojhp">
            <w:r>
              <w:rPr>
                <w:color w:val="000000"/>
                <w:highlight w:val="cyan"/>
              </w:rPr>
              <w:t>9. Conclusions</w:t>
            </w:r>
          </w:hyperlink>
          <w:hyperlink w:anchor="_heading=h.4i7ojhp">
            <w:r>
              <w:rPr>
                <w:color w:val="000000"/>
              </w:rPr>
              <w:tab/>
              <w:t>7</w:t>
            </w:r>
          </w:hyperlink>
        </w:p>
        <w:p w14:paraId="00000032"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2xcytpi">
            <w:r>
              <w:rPr>
                <w:color w:val="000000"/>
                <w:highlight w:val="cyan"/>
              </w:rPr>
              <w:t>10. References</w:t>
            </w:r>
          </w:hyperlink>
          <w:hyperlink w:anchor="_heading=h.2xcytpi">
            <w:r>
              <w:rPr>
                <w:color w:val="000000"/>
              </w:rPr>
              <w:tab/>
              <w:t>7</w:t>
            </w:r>
          </w:hyperlink>
        </w:p>
        <w:p w14:paraId="00000033"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864"/>
            <w:rPr>
              <w:rFonts w:ascii="Calibri" w:eastAsia="Calibri" w:hAnsi="Calibri" w:cs="Calibri"/>
              <w:color w:val="000000"/>
              <w:sz w:val="22"/>
              <w:szCs w:val="22"/>
            </w:rPr>
          </w:pPr>
          <w:hyperlink w:anchor="_heading=h.1ci93xb">
            <w:r>
              <w:rPr>
                <w:color w:val="000000"/>
                <w:highlight w:val="cyan"/>
              </w:rPr>
              <w:t>10.1. Normative References</w:t>
            </w:r>
          </w:hyperlink>
          <w:hyperlink w:anchor="_heading=h.1ci93xb">
            <w:r>
              <w:rPr>
                <w:color w:val="000000"/>
              </w:rPr>
              <w:tab/>
              <w:t>7</w:t>
            </w:r>
          </w:hyperlink>
        </w:p>
        <w:p w14:paraId="00000034"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864"/>
            <w:rPr>
              <w:rFonts w:ascii="Calibri" w:eastAsia="Calibri" w:hAnsi="Calibri" w:cs="Calibri"/>
              <w:color w:val="000000"/>
              <w:sz w:val="22"/>
              <w:szCs w:val="22"/>
            </w:rPr>
          </w:pPr>
          <w:hyperlink w:anchor="_heading=h.qsh70q">
            <w:r>
              <w:rPr>
                <w:color w:val="000000"/>
                <w:highlight w:val="cyan"/>
              </w:rPr>
              <w:t>10.2. Informative References</w:t>
            </w:r>
          </w:hyperlink>
          <w:hyperlink w:anchor="_heading=h.qsh70q">
            <w:r>
              <w:rPr>
                <w:color w:val="000000"/>
              </w:rPr>
              <w:tab/>
              <w:t>8</w:t>
            </w:r>
          </w:hyperlink>
        </w:p>
        <w:p w14:paraId="00000035"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3as4poj">
            <w:r>
              <w:rPr>
                <w:color w:val="000000"/>
                <w:highlight w:val="cyan"/>
              </w:rPr>
              <w:t>11. Acknowledgments</w:t>
            </w:r>
          </w:hyperlink>
          <w:hyperlink w:anchor="_heading=h.3as4poj">
            <w:r>
              <w:rPr>
                <w:color w:val="000000"/>
              </w:rPr>
              <w:tab/>
              <w:t>8</w:t>
            </w:r>
          </w:hyperlink>
        </w:p>
        <w:p w14:paraId="00000036"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rFonts w:ascii="Calibri" w:eastAsia="Calibri" w:hAnsi="Calibri" w:cs="Calibri"/>
              <w:color w:val="000000"/>
              <w:sz w:val="22"/>
              <w:szCs w:val="22"/>
            </w:rPr>
          </w:pPr>
          <w:hyperlink w:anchor="_heading=h.1pxezwc">
            <w:r>
              <w:rPr>
                <w:color w:val="000000"/>
                <w:highlight w:val="yellow"/>
              </w:rPr>
              <w:t>Appendix A. &lt;First Appendix&gt;</w:t>
            </w:r>
          </w:hyperlink>
          <w:hyperlink w:anchor="_heading=h.1pxezwc">
            <w:r>
              <w:rPr>
                <w:color w:val="000000"/>
              </w:rPr>
              <w:tab/>
              <w:t>9</w:t>
            </w:r>
          </w:hyperlink>
        </w:p>
        <w:p w14:paraId="00000037"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864"/>
            <w:rPr>
              <w:rFonts w:ascii="Calibri" w:eastAsia="Calibri" w:hAnsi="Calibri" w:cs="Calibri"/>
              <w:color w:val="000000"/>
              <w:sz w:val="22"/>
              <w:szCs w:val="22"/>
            </w:rPr>
          </w:pPr>
          <w:hyperlink w:anchor="_heading=h.49x2ik5">
            <w:r>
              <w:rPr>
                <w:color w:val="000000"/>
                <w:highlight w:val="yellow"/>
              </w:rPr>
              <w:t>A.1. &lt;First Header level&gt;</w:t>
            </w:r>
          </w:hyperlink>
          <w:hyperlink w:anchor="_heading=h.49x2ik5">
            <w:r>
              <w:rPr>
                <w:color w:val="000000"/>
              </w:rPr>
              <w:tab/>
              <w:t>9</w:t>
            </w:r>
          </w:hyperlink>
        </w:p>
        <w:p w14:paraId="00000038"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864"/>
            <w:rPr>
              <w:rFonts w:ascii="Calibri" w:eastAsia="Calibri" w:hAnsi="Calibri" w:cs="Calibri"/>
              <w:color w:val="000000"/>
              <w:sz w:val="22"/>
              <w:szCs w:val="22"/>
            </w:rPr>
          </w:pPr>
          <w:hyperlink w:anchor="_heading=h.2p2csry">
            <w:r>
              <w:rPr>
                <w:color w:val="000000"/>
                <w:highlight w:val="yellow"/>
              </w:rPr>
              <w:t>A.2. &lt;Second Header level 1&gt;</w:t>
            </w:r>
          </w:hyperlink>
          <w:hyperlink w:anchor="_heading=h.2p2csry">
            <w:r>
              <w:rPr>
                <w:color w:val="000000"/>
              </w:rPr>
              <w:tab/>
              <w:t>9</w:t>
            </w:r>
          </w:hyperlink>
        </w:p>
        <w:p w14:paraId="00000039"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1296"/>
            <w:rPr>
              <w:rFonts w:ascii="Calibri" w:eastAsia="Calibri" w:hAnsi="Calibri" w:cs="Calibri"/>
              <w:color w:val="000000"/>
              <w:sz w:val="22"/>
              <w:szCs w:val="22"/>
            </w:rPr>
          </w:pPr>
          <w:hyperlink w:anchor="_heading=h.147n2zr">
            <w:r>
              <w:rPr>
                <w:color w:val="000000"/>
                <w:highlight w:val="yellow"/>
              </w:rPr>
              <w:t>A.2.1. &lt;H2&gt;</w:t>
            </w:r>
          </w:hyperlink>
          <w:hyperlink w:anchor="_heading=h.147n2zr">
            <w:r>
              <w:rPr>
                <w:color w:val="000000"/>
              </w:rPr>
              <w:tab/>
              <w:t>10</w:t>
            </w:r>
          </w:hyperlink>
        </w:p>
        <w:p w14:paraId="0000003A"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1728"/>
            <w:rPr>
              <w:rFonts w:ascii="Calibri" w:eastAsia="Calibri" w:hAnsi="Calibri" w:cs="Calibri"/>
              <w:color w:val="000000"/>
              <w:sz w:val="22"/>
              <w:szCs w:val="22"/>
            </w:rPr>
          </w:pPr>
          <w:hyperlink w:anchor="_heading=h.3o7alnk">
            <w:r>
              <w:rPr>
                <w:color w:val="000000"/>
                <w:highlight w:val="yellow"/>
              </w:rPr>
              <w:t>A.2.1.1. &lt;H3&gt;</w:t>
            </w:r>
          </w:hyperlink>
          <w:hyperlink w:anchor="_heading=h.3o7alnk">
            <w:r>
              <w:rPr>
                <w:color w:val="000000"/>
              </w:rPr>
              <w:tab/>
              <w:t>10</w:t>
            </w:r>
          </w:hyperlink>
        </w:p>
        <w:p w14:paraId="0000003B"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2160"/>
            <w:rPr>
              <w:rFonts w:ascii="Calibri" w:eastAsia="Calibri" w:hAnsi="Calibri" w:cs="Calibri"/>
              <w:color w:val="000000"/>
              <w:sz w:val="22"/>
              <w:szCs w:val="22"/>
            </w:rPr>
          </w:pPr>
          <w:hyperlink w:anchor="_heading=h.23ckvvd">
            <w:r>
              <w:rPr>
                <w:color w:val="000000"/>
                <w:highlight w:val="yellow"/>
              </w:rPr>
              <w:t>A.2.1.1.1. &lt;H4&gt;</w:t>
            </w:r>
          </w:hyperlink>
          <w:hyperlink w:anchor="_heading=h.23ckvvd">
            <w:r>
              <w:rPr>
                <w:color w:val="000000"/>
              </w:rPr>
              <w:tab/>
              <w:t>10</w:t>
            </w:r>
          </w:hyperlink>
        </w:p>
        <w:p w14:paraId="0000003C"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2592"/>
            <w:rPr>
              <w:rFonts w:ascii="Calibri" w:eastAsia="Calibri" w:hAnsi="Calibri" w:cs="Calibri"/>
              <w:color w:val="000000"/>
              <w:sz w:val="22"/>
              <w:szCs w:val="22"/>
            </w:rPr>
          </w:pPr>
          <w:hyperlink w:anchor="_heading=h.ihv636">
            <w:r>
              <w:rPr>
                <w:color w:val="000000"/>
                <w:highlight w:val="yellow"/>
              </w:rPr>
              <w:t>A.2.1.1.1.1. &lt;H5&gt;</w:t>
            </w:r>
          </w:hyperlink>
          <w:hyperlink w:anchor="_heading=h.ihv636">
            <w:r>
              <w:rPr>
                <w:color w:val="000000"/>
              </w:rPr>
              <w:tab/>
              <w:t>10</w:t>
            </w:r>
          </w:hyperlink>
          <w:r>
            <w:fldChar w:fldCharType="end"/>
          </w:r>
        </w:p>
      </w:sdtContent>
    </w:sdt>
    <w:p w14:paraId="5BBF9E8C" w14:textId="77777777" w:rsidR="00D73026" w:rsidRPr="00D73026" w:rsidRDefault="00D73026" w:rsidP="00D73026">
      <w:pPr>
        <w:pBdr>
          <w:top w:val="nil"/>
          <w:left w:val="nil"/>
          <w:bottom w:val="nil"/>
          <w:right w:val="nil"/>
          <w:between w:val="nil"/>
        </w:pBdr>
        <w:spacing w:after="0"/>
        <w:rPr>
          <w:color w:val="000000"/>
        </w:rPr>
      </w:pPr>
      <w:bookmarkStart w:id="3" w:name="_heading=h.3znysh7" w:colFirst="0" w:colLast="0"/>
      <w:bookmarkEnd w:id="3"/>
      <w:r w:rsidRPr="00D73026">
        <w:rPr>
          <w:color w:val="000000"/>
        </w:rPr>
        <w:t>Punta Arenas</w:t>
      </w:r>
    </w:p>
    <w:p w14:paraId="0000003D" w14:textId="478373F3" w:rsidR="00B4293D" w:rsidRDefault="00B4293D" w:rsidP="00966AAA">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p>
    <w:p w14:paraId="0000003E"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t>Introduction</w:t>
      </w:r>
    </w:p>
    <w:p w14:paraId="0000003F"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&lt;This section is usually entitled “Introduction&gt;</w:t>
      </w:r>
    </w:p>
    <w:p w14:paraId="00000040"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&lt;Unnumbered list:&gt;</w:t>
      </w:r>
    </w:p>
    <w:p w14:paraId="00000041" w14:textId="77777777" w:rsidR="00B4293D" w:rsidRDefault="004D2DDC">
      <w:pPr>
        <w:keepLines/>
        <w:numPr>
          <w:ilvl w:val="0"/>
          <w:numId w:val="10"/>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1 and this one wraps to the next line, eventually, to show how subsequent lines are indented&gt;</w:t>
      </w:r>
    </w:p>
    <w:p w14:paraId="00000042" w14:textId="77777777" w:rsidR="00B4293D" w:rsidRDefault="004D2DDC" w:rsidP="00966AAA">
      <w:pPr>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2&gt;</w:t>
      </w:r>
    </w:p>
    <w:p w14:paraId="00000043" w14:textId="77777777" w:rsidR="00B4293D" w:rsidRDefault="004D2DDC">
      <w:pPr>
        <w:keepLines/>
        <w:numPr>
          <w:ilvl w:val="0"/>
          <w:numId w:val="10"/>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3&gt;</w:t>
      </w:r>
    </w:p>
    <w:p w14:paraId="00000044"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&lt;Numbered list:&gt;</w:t>
      </w:r>
    </w:p>
    <w:p w14:paraId="00000045" w14:textId="77777777" w:rsidR="00B4293D" w:rsidRDefault="004D2DDC">
      <w:pPr>
        <w:keepLines/>
        <w:numPr>
          <w:ilvl w:val="0"/>
          <w:numId w:val="1"/>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lastRenderedPageBreak/>
        <w:t>&lt;item 1&gt;</w:t>
      </w:r>
    </w:p>
    <w:p w14:paraId="00000046" w14:textId="77777777" w:rsidR="00B4293D" w:rsidRDefault="004D2DDC">
      <w:pPr>
        <w:keepLines/>
        <w:numPr>
          <w:ilvl w:val="0"/>
          <w:numId w:val="1"/>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2&gt;</w:t>
      </w:r>
    </w:p>
    <w:p w14:paraId="00000047" w14:textId="77777777" w:rsidR="00B4293D" w:rsidRDefault="004D2DDC">
      <w:pPr>
        <w:keepLines/>
        <w:numPr>
          <w:ilvl w:val="0"/>
          <w:numId w:val="1"/>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3&gt;</w:t>
      </w:r>
    </w:p>
    <w:p w14:paraId="00000048"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&lt;Numbered list:&gt;</w:t>
      </w:r>
    </w:p>
    <w:p w14:paraId="00000049" w14:textId="77777777" w:rsidR="00B4293D" w:rsidRDefault="004D2DDC">
      <w:pPr>
        <w:keepLines/>
        <w:numPr>
          <w:ilvl w:val="0"/>
          <w:numId w:val="8"/>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1 - right click, modify bullets and numbering to "restart" numbering for the first paragraph of a new list, like this one&gt;</w:t>
      </w:r>
    </w:p>
    <w:p w14:paraId="0000004A" w14:textId="77777777" w:rsidR="00B4293D" w:rsidRDefault="004D2DDC">
      <w:pPr>
        <w:keepLines/>
        <w:numPr>
          <w:ilvl w:val="0"/>
          <w:numId w:val="8"/>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2&gt;</w:t>
      </w:r>
    </w:p>
    <w:p w14:paraId="0000004B" w14:textId="77777777" w:rsidR="00B4293D" w:rsidRDefault="004D2DDC">
      <w:pPr>
        <w:keepLines/>
        <w:numPr>
          <w:ilvl w:val="0"/>
          <w:numId w:val="8"/>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&lt;item 3&gt;</w:t>
      </w:r>
    </w:p>
    <w:p w14:paraId="0000004C"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&lt;And this is an ASCII figure:&gt;</w:t>
      </w:r>
    </w:p>
    <w:p w14:paraId="0000004D"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lastRenderedPageBreak/>
        <w:t>&lt;Draw me in the "RFC ASCII figure" style&gt;</w:t>
      </w:r>
    </w:p>
    <w:p w14:paraId="0000004E"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w:t>
      </w:r>
    </w:p>
    <w:p w14:paraId="0000004F"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0"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1"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2"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xml:space="preserve">|         </w:t>
      </w:r>
      <w:r>
        <w:rPr>
          <w:color w:val="000000"/>
          <w:highlight w:val="yellow"/>
        </w:rPr>
        <w:t xml:space="preserve">                                       |</w:t>
      </w:r>
    </w:p>
    <w:p w14:paraId="00000053"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4"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5"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6"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7"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xml:space="preserve">|          </w:t>
      </w:r>
      <w:r>
        <w:rPr>
          <w:color w:val="000000"/>
          <w:highlight w:val="yellow"/>
        </w:rPr>
        <w:t xml:space="preserve">                                      |</w:t>
      </w:r>
    </w:p>
    <w:p w14:paraId="00000058"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9"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A"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B"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C"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xml:space="preserve">|           </w:t>
      </w:r>
      <w:r>
        <w:rPr>
          <w:color w:val="000000"/>
          <w:highlight w:val="yellow"/>
        </w:rPr>
        <w:t xml:space="preserve">                                     |</w:t>
      </w:r>
    </w:p>
    <w:p w14:paraId="0000005D"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E"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5F"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60"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61"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62"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63"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64"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                                                |</w:t>
      </w:r>
    </w:p>
    <w:p w14:paraId="00000065"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w:t>
      </w:r>
      <w:r>
        <w:rPr>
          <w:color w:val="000000"/>
          <w:highlight w:val="yellow"/>
        </w:rPr>
        <w:t xml:space="preserve">                                                |</w:t>
      </w:r>
    </w:p>
    <w:p w14:paraId="00000066"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w:t>
      </w:r>
    </w:p>
    <w:p w14:paraId="00000067" w14:textId="77777777" w:rsidR="00B4293D" w:rsidRDefault="00B4293D" w:rsidP="005325CB">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p>
    <w:p w14:paraId="00000068" w14:textId="77777777" w:rsidR="00B4293D" w:rsidRDefault="00D47B8D">
      <w:pPr>
        <w:numPr>
          <w:ilvl w:val="0"/>
          <w:numId w:val="2"/>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jc w:val="center"/>
        <w:rPr>
          <w:color w:val="000000"/>
          <w:highlight w:val="yellow"/>
        </w:rPr>
      </w:pPr>
      <w:commentRangeStart w:id="4"/>
      <w:commentRangeEnd w:id="4"/>
      <w:r>
        <w:rPr>
          <w:rStyle w:val="CommentReference"/>
        </w:rPr>
        <w:commentReference w:id="4"/>
      </w:r>
      <w:r w:rsidR="004D2DDC">
        <w:rPr>
          <w:color w:val="000000"/>
          <w:highlight w:val="yellow"/>
        </w:rPr>
        <w:t>&lt;Add a caption as here.&gt;</w:t>
      </w:r>
    </w:p>
    <w:p w14:paraId="00000069"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5" w:name="_heading=h.2et92p0" w:colFirst="0" w:colLast="0"/>
      <w:bookmarkEnd w:id="5"/>
      <w:r>
        <w:rPr>
          <w:highlight w:val="yellow"/>
        </w:rPr>
        <w:t>Santiago A Saiz</w:t>
      </w:r>
    </w:p>
    <w:p w14:paraId="0000006A" w14:textId="77777777" w:rsidR="00B4293D" w:rsidRDefault="004D2DDC">
      <w:pPr>
        <w:pStyle w:val="Heading2"/>
        <w:numPr>
          <w:ilvl w:val="1"/>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&lt;Sub-section 1.1 heading as appropriate&gt;</w:t>
      </w:r>
    </w:p>
    <w:p w14:paraId="0000006B"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6" w:name="_heading=h.tyjcwt" w:colFirst="0" w:colLast="0"/>
      <w:bookmarkEnd w:id="6"/>
      <w:r>
        <w:rPr>
          <w:highlight w:val="yellow"/>
        </w:rPr>
        <w:t>&lt;Text for this section&gt;</w:t>
      </w:r>
    </w:p>
    <w:p w14:paraId="0000006C"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Conventions used in this document</w:t>
      </w:r>
    </w:p>
    <w:p w14:paraId="0000006D" w14:textId="6E9F2821"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red"/>
        </w:rPr>
      </w:pPr>
      <w:sdt>
        <w:sdtPr>
          <w:tag w:val="goog_rdk_1"/>
          <w:id w:val="2133282633"/>
        </w:sdtPr>
        <w:sdtEndPr/>
        <w:sdtContent>
          <w:r>
            <w:rPr>
              <w:rFonts w:ascii="Gungsuh" w:eastAsia="Gungsuh" w:hAnsi="Gungsuh" w:cs="Gungsuh"/>
              <w:b/>
              <w:highlight w:val="red"/>
            </w:rPr>
            <w:t xml:space="preserve">INFO (REMOVE): Include this section only if needed. Suggested wording.Good </w:t>
          </w:r>
          <w:r w:rsidR="008D028D">
            <w:rPr>
              <w:rFonts w:ascii="Gungsuh" w:eastAsia="Gungsuh" w:hAnsi="Gungsuh" w:cs="Gungsuh"/>
              <w:b/>
              <w:highlight w:val="red"/>
            </w:rPr>
            <w:t>morning</w:t>
          </w:r>
          <w:r w:rsidR="008D028D">
            <w:rPr>
              <w:rFonts w:ascii="Gungsuh" w:eastAsia="Gungsuh" w:hAnsi="Gungsuh" w:cs="Gungsuh" w:hint="eastAsia"/>
              <w:b/>
              <w:highlight w:val="red"/>
            </w:rPr>
            <w:t xml:space="preserve"> </w:t>
          </w:r>
          <w:r w:rsidR="008D028D">
            <w:rPr>
              <w:rFonts w:ascii="Gungsuh" w:eastAsia="Gungsuh" w:hAnsi="Gungsuh" w:cs="Gungsuh"/>
              <w:b/>
              <w:highlight w:val="red"/>
            </w:rPr>
            <w:t>It’s</w:t>
          </w:r>
          <w:r>
            <w:rPr>
              <w:rFonts w:ascii="Gungsuh" w:eastAsia="Gungsuh" w:hAnsi="Gungsuh" w:cs="Gungsuh"/>
              <w:b/>
              <w:highlight w:val="red"/>
            </w:rPr>
            <w:t xml:space="preserve"> very fate to meet you on </w:t>
          </w:r>
          <w:r w:rsidR="008D028D">
            <w:rPr>
              <w:rFonts w:ascii="Gungsuh" w:eastAsia="Gungsuh" w:hAnsi="Gungsuh" w:cs="Gungsuh"/>
              <w:b/>
              <w:highlight w:val="red"/>
            </w:rPr>
            <w:t>Ticktack</w:t>
          </w:r>
          <w:r>
            <w:rPr>
              <w:rFonts w:ascii="Gungsuh" w:eastAsia="Gungsuh" w:hAnsi="Gungsuh" w:cs="Gungsuh"/>
              <w:b/>
              <w:highlight w:val="red"/>
            </w:rPr>
            <w:t xml:space="preserve">, and thank you for following me. If you are so fate, you can add me to WhatsApp+13234450129Good </w:t>
          </w:r>
          <w:r w:rsidR="008D028D">
            <w:rPr>
              <w:rFonts w:ascii="Gungsuh" w:eastAsia="Gungsuh" w:hAnsi="Gungsuh" w:cs="Gungsuh"/>
              <w:b/>
              <w:highlight w:val="red"/>
            </w:rPr>
            <w:t>morning</w:t>
          </w:r>
          <w:r w:rsidR="008D028D">
            <w:rPr>
              <w:rFonts w:ascii="Gungsuh" w:eastAsia="Gungsuh" w:hAnsi="Gungsuh" w:cs="Gungsuh" w:hint="eastAsia"/>
              <w:b/>
              <w:highlight w:val="red"/>
            </w:rPr>
            <w:t xml:space="preserve"> </w:t>
          </w:r>
          <w:r w:rsidR="008D028D">
            <w:rPr>
              <w:rFonts w:ascii="Gungsuh" w:eastAsia="Gungsuh" w:hAnsi="Gungsuh" w:cs="Gungsuh"/>
              <w:b/>
              <w:highlight w:val="red"/>
            </w:rPr>
            <w:t>It’s</w:t>
          </w:r>
          <w:r>
            <w:rPr>
              <w:rFonts w:ascii="Gungsuh" w:eastAsia="Gungsuh" w:hAnsi="Gungsuh" w:cs="Gungsuh"/>
              <w:b/>
              <w:highlight w:val="red"/>
            </w:rPr>
            <w:t xml:space="preserve"> very fate to meet you on </w:t>
          </w:r>
          <w:r w:rsidR="008D028D">
            <w:rPr>
              <w:rFonts w:ascii="Gungsuh" w:eastAsia="Gungsuh" w:hAnsi="Gungsuh" w:cs="Gungsuh"/>
              <w:b/>
              <w:highlight w:val="red"/>
            </w:rPr>
            <w:t>Tikka</w:t>
          </w:r>
          <w:r>
            <w:rPr>
              <w:rFonts w:ascii="Gungsuh" w:eastAsia="Gungsuh" w:hAnsi="Gungsuh" w:cs="Gungsuh"/>
              <w:b/>
              <w:highlight w:val="red"/>
            </w:rPr>
            <w:t xml:space="preserve">, and thank you for </w:t>
          </w:r>
          <w:r w:rsidRPr="00997AE8">
            <w:rPr>
              <w:rFonts w:ascii="Gungsuh" w:eastAsia="Gungsuh" w:hAnsi="Gungsuh" w:cs="Gungsuh"/>
              <w:bCs/>
              <w:highlight w:val="red"/>
            </w:rPr>
            <w:t>following</w:t>
          </w:r>
          <w:r>
            <w:rPr>
              <w:rFonts w:ascii="Gungsuh" w:eastAsia="Gungsuh" w:hAnsi="Gungsuh" w:cs="Gungsuh"/>
              <w:b/>
              <w:highlight w:val="red"/>
            </w:rPr>
            <w:t xml:space="preserve"> me. If you are so fate, you can add me to WhatsApp+</w:t>
          </w:r>
        </w:sdtContent>
      </w:sdt>
      <w:sdt>
        <w:sdtPr>
          <w:tag w:val="goog_rdk_0"/>
          <w:id w:val="-175965162"/>
        </w:sdtPr>
        <w:sdtEndPr/>
        <w:sdtContent>
          <w:commentRangeStart w:id="7"/>
          <w:commentRangeStart w:id="8"/>
        </w:sdtContent>
      </w:sdt>
      <w:r>
        <w:rPr>
          <w:b/>
          <w:highlight w:val="red"/>
        </w:rPr>
        <w:t>13234450129</w:t>
      </w:r>
      <w:commentRangeEnd w:id="7"/>
      <w:r>
        <w:commentReference w:id="7"/>
      </w:r>
      <w:commentRangeEnd w:id="8"/>
      <w:r w:rsidR="00222F1F">
        <w:rPr>
          <w:rStyle w:val="CommentReference"/>
        </w:rPr>
        <w:commentReference w:id="8"/>
      </w:r>
    </w:p>
    <w:p w14:paraId="0000006E"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In examples, "C:" and "S:" indicate lines sent by the client and server respectively.</w:t>
      </w:r>
    </w:p>
    <w:p w14:paraId="0000006F"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yellow"/>
        </w:rPr>
        <w:t>The key words "MUST", "MUST NOT", "REQUIRED", "SHALL", "SHALL NOT", "SHOULD", "SHOULD NOT", "RECOMMENDED", "MAY", and "OPTIONAL" in this document are to be interpreted as</w:t>
      </w:r>
      <w:r>
        <w:rPr>
          <w:highlight w:val="yellow"/>
        </w:rPr>
        <w:t xml:space="preserve"> described in RFC 2119 [RFC2119].</w:t>
      </w:r>
      <w:r>
        <w:t xml:space="preserve"> </w:t>
      </w:r>
    </w:p>
    <w:p w14:paraId="00000070"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r>
        <w:rPr>
          <w:highlight w:val="yellow"/>
        </w:rPr>
        <w:t xml:space="preserve">In this document, these words will appear with that interpretation   only when in ALL CAPS. Lower case uses of these </w:t>
      </w:r>
      <w:r>
        <w:rPr>
          <w:highlight w:val="yellow"/>
        </w:rPr>
        <w:lastRenderedPageBreak/>
        <w:t>words are not to be    interpreted as carrying significance described in RFC 2119.</w:t>
      </w:r>
    </w:p>
    <w:p w14:paraId="00000071"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9" w:name="_heading=h.3dy6vkm" w:colFirst="0" w:colLast="0"/>
      <w:bookmarkEnd w:id="9"/>
      <w:r>
        <w:rPr>
          <w:highlight w:val="yellow"/>
        </w:rPr>
        <w:t>In this document, the</w:t>
      </w:r>
      <w:r>
        <w:rPr>
          <w:highlight w:val="yellow"/>
        </w:rPr>
        <w:t xml:space="preserve"> characters "&gt;&gt;" preceding an indented line(s)   indicates a statement using the key words listed above. This convention aids reviewers in quickly identifying or finding the portions of this RFC covered by these keywords.</w:t>
      </w:r>
    </w:p>
    <w:p w14:paraId="00000072"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&lt;Section 2 heading as appropriate&gt;</w:t>
      </w:r>
    </w:p>
    <w:p w14:paraId="00000073"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0" w:name="_heading=h.1t3h5sf" w:colFirst="0" w:colLast="0"/>
      <w:bookmarkEnd w:id="10"/>
      <w:r>
        <w:rPr>
          <w:highlight w:val="yellow"/>
        </w:rPr>
        <w:t>&lt;Text for this section&gt;</w:t>
      </w:r>
    </w:p>
    <w:p w14:paraId="00000074" w14:textId="77777777" w:rsidR="00B4293D" w:rsidRDefault="004D2DDC">
      <w:pPr>
        <w:pStyle w:val="Heading2"/>
        <w:numPr>
          <w:ilvl w:val="1"/>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&lt;Sub-section 2.1 heading as appropriate&gt;</w:t>
      </w:r>
    </w:p>
    <w:p w14:paraId="00000075"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1" w:name="_heading=h.4d34og8" w:colFirst="0" w:colLast="0"/>
      <w:bookmarkEnd w:id="11"/>
      <w:r>
        <w:rPr>
          <w:highlight w:val="yellow"/>
        </w:rPr>
        <w:t>&lt;Text for this section&gt;</w:t>
      </w:r>
    </w:p>
    <w:p w14:paraId="00000076" w14:textId="77777777" w:rsidR="00B4293D" w:rsidRDefault="004D2DDC">
      <w:pPr>
        <w:pStyle w:val="Heading3"/>
        <w:numPr>
          <w:ilvl w:val="2"/>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&lt;Sub-section 2.1.1 heading as appropriate&gt;</w:t>
      </w:r>
    </w:p>
    <w:p w14:paraId="00000077"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2" w:name="_heading=h.2s8eyo1" w:colFirst="0" w:colLast="0"/>
      <w:bookmarkEnd w:id="12"/>
      <w:r>
        <w:rPr>
          <w:highlight w:val="yellow"/>
        </w:rPr>
        <w:t>&lt;Text for this section&gt;</w:t>
      </w:r>
    </w:p>
    <w:p w14:paraId="00000078" w14:textId="77777777" w:rsidR="00B4293D" w:rsidRDefault="004D2DDC">
      <w:pPr>
        <w:pStyle w:val="Heading3"/>
        <w:numPr>
          <w:ilvl w:val="2"/>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&lt;Sub-section 2.1.2 heading as appropriate&gt;</w:t>
      </w:r>
    </w:p>
    <w:p w14:paraId="00000079"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3" w:name="_heading=h.17dp8vu" w:colFirst="0" w:colLast="0"/>
      <w:bookmarkEnd w:id="13"/>
      <w:r>
        <w:rPr>
          <w:highlight w:val="yellow"/>
        </w:rPr>
        <w:t>&lt;Text for this section&gt;</w:t>
      </w:r>
    </w:p>
    <w:p w14:paraId="0000007A" w14:textId="77777777" w:rsidR="00B4293D" w:rsidRDefault="004D2DDC">
      <w:pPr>
        <w:pStyle w:val="Heading4"/>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2160" w:firstLine="0"/>
        <w:rPr>
          <w:highlight w:val="yellow"/>
        </w:rPr>
      </w:pPr>
      <w:r>
        <w:rPr>
          <w:highlight w:val="yellow"/>
        </w:rPr>
        <w:t>&lt;2.1.2.1 (L4)&gt;Santiago A Saiz</w:t>
      </w:r>
    </w:p>
    <w:p w14:paraId="0000007B"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4" w:name="_heading=h.3rdcrjn" w:colFirst="0" w:colLast="0"/>
      <w:bookmarkEnd w:id="14"/>
      <w:r>
        <w:rPr>
          <w:highlight w:val="yellow"/>
        </w:rPr>
        <w:t>&lt;Text for this section&gt;</w:t>
      </w:r>
    </w:p>
    <w:p w14:paraId="0000007C" w14:textId="77777777" w:rsidR="00B4293D" w:rsidRDefault="004D2DDC">
      <w:pPr>
        <w:pStyle w:val="Heading5"/>
        <w:numPr>
          <w:ilvl w:val="4"/>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lastRenderedPageBreak/>
        <w:t>&lt;(L5)&gt;</w:t>
      </w:r>
    </w:p>
    <w:p w14:paraId="0000007D"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5" w:name="_heading=h.26in1rg" w:colFirst="0" w:colLast="0"/>
      <w:bookmarkEnd w:id="15"/>
      <w:r>
        <w:rPr>
          <w:highlight w:val="yellow"/>
        </w:rPr>
        <w:t>&lt;Text for this section&gt;</w:t>
      </w:r>
    </w:p>
    <w:p w14:paraId="0000007E" w14:textId="77777777" w:rsidR="00B4293D" w:rsidRDefault="004D2DDC">
      <w:pPr>
        <w:pStyle w:val="Heading6"/>
        <w:numPr>
          <w:ilvl w:val="5"/>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&lt;(L6)&gt;</w:t>
      </w:r>
    </w:p>
    <w:p w14:paraId="0000007F"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6" w:name="_heading=h.lnxbz9" w:colFirst="0" w:colLast="0"/>
      <w:bookmarkEnd w:id="16"/>
      <w:r>
        <w:rPr>
          <w:highlight w:val="yellow"/>
        </w:rPr>
        <w:t>&lt;Text for this section&gt;</w:t>
      </w:r>
    </w:p>
    <w:p w14:paraId="00000080" w14:textId="77777777" w:rsidR="00B4293D" w:rsidRDefault="004D2DDC">
      <w:pPr>
        <w:keepNext/>
        <w:numPr>
          <w:ilvl w:val="6"/>
          <w:numId w:val="4"/>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&lt;(L7)&gt;</w:t>
      </w:r>
    </w:p>
    <w:p w14:paraId="00000081"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7" w:name="_heading=h.35nkun2" w:colFirst="0" w:colLast="0"/>
      <w:bookmarkEnd w:id="17"/>
      <w:r>
        <w:rPr>
          <w:highlight w:val="yellow"/>
        </w:rPr>
        <w:t>&lt;Text for this section&gt;</w:t>
      </w:r>
    </w:p>
    <w:p w14:paraId="00000082" w14:textId="77777777" w:rsidR="00B4293D" w:rsidRDefault="004D2DDC">
      <w:pPr>
        <w:keepNext/>
        <w:numPr>
          <w:ilvl w:val="7"/>
          <w:numId w:val="4"/>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&lt;(L8)&gt;</w:t>
      </w:r>
    </w:p>
    <w:p w14:paraId="00000083"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8" w:name="_heading=h.1ksv4uv" w:colFirst="0" w:colLast="0"/>
      <w:bookmarkEnd w:id="18"/>
      <w:r>
        <w:rPr>
          <w:highlight w:val="yellow"/>
        </w:rPr>
        <w:t>&lt;Text for this section&gt;</w:t>
      </w:r>
    </w:p>
    <w:p w14:paraId="00000084" w14:textId="77777777" w:rsidR="00B4293D" w:rsidRDefault="004D2DDC">
      <w:pPr>
        <w:keepNext/>
        <w:numPr>
          <w:ilvl w:val="8"/>
          <w:numId w:val="4"/>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&lt;(L9)&gt;</w:t>
      </w:r>
    </w:p>
    <w:p w14:paraId="00000085"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19" w:name="_heading=h.44sinio" w:colFirst="0" w:colLast="0"/>
      <w:bookmarkEnd w:id="19"/>
      <w:r>
        <w:rPr>
          <w:highlight w:val="yellow"/>
        </w:rPr>
        <w:t>&lt;Text for this section&gt;</w:t>
      </w:r>
    </w:p>
    <w:p w14:paraId="00000086"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&lt;Section 3 heading as appropriate&gt;</w:t>
      </w:r>
    </w:p>
    <w:p w14:paraId="00000087"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20" w:name="_heading=h.2jxsxqh" w:colFirst="0" w:colLast="0"/>
      <w:bookmarkEnd w:id="20"/>
      <w:r>
        <w:rPr>
          <w:highlight w:val="yellow"/>
        </w:rPr>
        <w:t>&lt;Text for this section&gt;</w:t>
      </w:r>
    </w:p>
    <w:p w14:paraId="00000088"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t>&lt;Section 4 heading as appropriate&gt;</w:t>
      </w:r>
    </w:p>
    <w:p w14:paraId="00000089"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21" w:name="_heading=h.z337ya" w:colFirst="0" w:colLast="0"/>
      <w:bookmarkEnd w:id="21"/>
      <w:r>
        <w:rPr>
          <w:highlight w:val="yellow"/>
        </w:rPr>
        <w:t>&lt;Text for this section&gt;</w:t>
      </w:r>
    </w:p>
    <w:p w14:paraId="0000008A"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yellow"/>
        </w:rPr>
      </w:pPr>
      <w:r>
        <w:rPr>
          <w:highlight w:val="yellow"/>
        </w:rPr>
        <w:lastRenderedPageBreak/>
        <w:t>Formal Syntax</w:t>
      </w:r>
    </w:p>
    <w:p w14:paraId="0000008B"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b/>
          <w:highlight w:val="red"/>
        </w:rPr>
        <w:t>INFO (REMOVE): Include this section only if needed. Commonly used grammar is BNF grammar defined in RFC-2234.  Suggested wor</w:t>
      </w:r>
      <w:r>
        <w:rPr>
          <w:b/>
          <w:highlight w:val="red"/>
        </w:rPr>
        <w:t>ding.</w:t>
      </w:r>
    </w:p>
    <w:p w14:paraId="0000008C"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yellow"/>
        </w:rPr>
        <w:t>The following syntax specification uses the augmented Backus-Naur Form (BNF) as described in RFC-2234 [RFC2234].</w:t>
      </w:r>
    </w:p>
    <w:p w14:paraId="0000008D"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22" w:name="_heading=h.3j2qqm3" w:colFirst="0" w:colLast="0"/>
      <w:bookmarkEnd w:id="22"/>
      <w:r>
        <w:rPr>
          <w:highlight w:val="yellow"/>
        </w:rPr>
        <w:t>&lt;Define your formal syntax here.&gt;</w:t>
      </w:r>
    </w:p>
    <w:p w14:paraId="0000008E"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t>Security Considerations</w:t>
      </w:r>
    </w:p>
    <w:p w14:paraId="0000008F"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 xml:space="preserve">INFO (REMOVE): </w:t>
      </w:r>
      <w:r>
        <w:rPr>
          <w:b/>
          <w:color w:val="000000"/>
          <w:highlight w:val="red"/>
        </w:rPr>
        <w:tab/>
      </w:r>
      <w:r>
        <w:rPr>
          <w:b/>
          <w:color w:val="000000"/>
          <w:highlight w:val="red"/>
        </w:rPr>
        <w:t>Every draft MUST have a Security Considerations section.</w:t>
      </w:r>
    </w:p>
    <w:p w14:paraId="00000090"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23" w:name="_heading=h.1y810tw" w:colFirst="0" w:colLast="0"/>
      <w:bookmarkEnd w:id="23"/>
      <w:r>
        <w:rPr>
          <w:highlight w:val="yellow"/>
        </w:rPr>
        <w:t>&lt;Add any security considerations&gt;</w:t>
      </w:r>
    </w:p>
    <w:p w14:paraId="00000091"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t>IANA Considerations</w:t>
      </w:r>
    </w:p>
    <w:p w14:paraId="00000092"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 xml:space="preserve">INFO (REMOVE): </w:t>
      </w:r>
      <w:r>
        <w:rPr>
          <w:b/>
          <w:color w:val="000000"/>
          <w:highlight w:val="red"/>
        </w:rPr>
        <w:tab/>
      </w:r>
      <w:r>
        <w:rPr>
          <w:b/>
          <w:color w:val="000000"/>
          <w:highlight w:val="red"/>
        </w:rPr>
        <w:t>Every draft MUST have an IANA Considerations section, although it may be removed prior to publication by the RFC Editor if null.</w:t>
      </w:r>
    </w:p>
    <w:p w14:paraId="00000093"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24" w:name="_heading=h.4i7ojhp" w:colFirst="0" w:colLast="0"/>
      <w:bookmarkEnd w:id="24"/>
      <w:r>
        <w:rPr>
          <w:highlight w:val="yellow"/>
        </w:rPr>
        <w:t>&lt;Add any IANA considerations&gt;</w:t>
      </w:r>
    </w:p>
    <w:p w14:paraId="00000094"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t>Conclusions</w:t>
      </w:r>
    </w:p>
    <w:p w14:paraId="00000095"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25" w:name="_heading=h.2xcytpi" w:colFirst="0" w:colLast="0"/>
      <w:bookmarkEnd w:id="25"/>
      <w:r>
        <w:rPr>
          <w:highlight w:val="yellow"/>
        </w:rPr>
        <w:t>&lt;Add any conclusions&gt;</w:t>
      </w:r>
    </w:p>
    <w:p w14:paraId="00000096" w14:textId="77777777" w:rsidR="00B4293D" w:rsidRDefault="004D2DDC">
      <w:pPr>
        <w:pStyle w:val="Heading1"/>
        <w:numPr>
          <w:ilvl w:val="0"/>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lastRenderedPageBreak/>
        <w:t>References</w:t>
      </w:r>
    </w:p>
    <w:p w14:paraId="00000097"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bookmarkStart w:id="26" w:name="_heading=h.1ci93xb" w:colFirst="0" w:colLast="0"/>
      <w:bookmarkEnd w:id="26"/>
      <w:r>
        <w:rPr>
          <w:b/>
          <w:color w:val="000000"/>
          <w:highlight w:val="red"/>
        </w:rPr>
        <w:t>INFO (REMOVE): Authors can use either the auto-numbered references OR the named references; typically, these would not be mixed in a single document. This template includes both examples for illustration of the two variations. Named references are preferre</w:t>
      </w:r>
      <w:r>
        <w:rPr>
          <w:b/>
          <w:color w:val="000000"/>
          <w:highlight w:val="red"/>
        </w:rPr>
        <w:t>d (e.g., [RFC2119] or [Fab1999].</w:t>
      </w:r>
    </w:p>
    <w:p w14:paraId="00000098" w14:textId="77777777" w:rsidR="00B4293D" w:rsidRDefault="004D2DDC">
      <w:pPr>
        <w:pStyle w:val="Heading2"/>
        <w:numPr>
          <w:ilvl w:val="1"/>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t>Normative References</w:t>
      </w:r>
    </w:p>
    <w:p w14:paraId="00000099"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bookmarkStart w:id="27" w:name="_heading=h.3whwml4" w:colFirst="0" w:colLast="0"/>
      <w:bookmarkEnd w:id="27"/>
      <w:r>
        <w:rPr>
          <w:b/>
          <w:color w:val="000000"/>
          <w:highlight w:val="red"/>
        </w:rPr>
        <w:t>INFO (REMOVE): Normative refs are references to standards documents **required** to understand this doc. These are usually Standards-track and BCP RFCs, or external (IEEE, ANSI, etc.) standards, but may</w:t>
      </w:r>
      <w:r>
        <w:rPr>
          <w:b/>
          <w:color w:val="000000"/>
          <w:highlight w:val="red"/>
        </w:rPr>
        <w:t xml:space="preserve"> include other publications.</w:t>
      </w:r>
    </w:p>
    <w:p w14:paraId="0000009A" w14:textId="4974700E" w:rsidR="00B4293D" w:rsidRDefault="008D028D">
      <w:pPr>
        <w:keepLines/>
        <w:numPr>
          <w:ilvl w:val="0"/>
          <w:numId w:val="9"/>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rPr>
      </w:pPr>
      <w:r>
        <w:rPr>
          <w:color w:val="000000"/>
        </w:rPr>
        <w:t>Brander</w:t>
      </w:r>
      <w:r w:rsidR="004D2DDC">
        <w:rPr>
          <w:color w:val="000000"/>
        </w:rPr>
        <w:t>, S., "Key words for use in RFCs to Indicate Requirement Levels", BCP 14, RFC 2119, March 1997.</w:t>
      </w:r>
    </w:p>
    <w:p w14:paraId="0000009B" w14:textId="5F10568D" w:rsidR="00B4293D" w:rsidRDefault="004D2DDC">
      <w:pPr>
        <w:keepLines/>
        <w:numPr>
          <w:ilvl w:val="0"/>
          <w:numId w:val="9"/>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rPr>
      </w:pPr>
      <w:bookmarkStart w:id="28" w:name="_heading=h.2bn6wsx" w:colFirst="0" w:colLast="0"/>
      <w:bookmarkEnd w:id="28"/>
      <w:r>
        <w:rPr>
          <w:color w:val="000000"/>
        </w:rPr>
        <w:t xml:space="preserve">Crocker, D. and </w:t>
      </w:r>
      <w:r w:rsidR="000B51E8">
        <w:rPr>
          <w:color w:val="000000"/>
        </w:rPr>
        <w:t>Overall</w:t>
      </w:r>
      <w:r>
        <w:rPr>
          <w:color w:val="000000"/>
        </w:rPr>
        <w:t>, P.(Editors), "Augmented BNF for Syntax Specifications: ABNF", RFC 2234, Internet Mail Consortium and Demon Internet Ltd., November 1997.</w:t>
      </w:r>
    </w:p>
    <w:p w14:paraId="0000009C" w14:textId="63F17352" w:rsidR="00B4293D" w:rsidRDefault="004D2DDC">
      <w:pPr>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1872" w:hanging="1440"/>
        <w:rPr>
          <w:color w:val="000000"/>
        </w:rPr>
      </w:pPr>
      <w:r>
        <w:rPr>
          <w:color w:val="000000"/>
        </w:rPr>
        <w:t>[RFC2119]</w:t>
      </w:r>
      <w:r>
        <w:rPr>
          <w:color w:val="000000"/>
        </w:rPr>
        <w:tab/>
      </w:r>
      <w:r w:rsidR="000B51E8">
        <w:rPr>
          <w:color w:val="000000"/>
        </w:rPr>
        <w:t>Brander</w:t>
      </w:r>
      <w:r>
        <w:rPr>
          <w:color w:val="000000"/>
        </w:rPr>
        <w:t>, S., "Key words for use in RFCs to Indicate Requirement Levels", BCP 14, RFC 2119, March 1997.</w:t>
      </w:r>
    </w:p>
    <w:p w14:paraId="0000009D" w14:textId="38DE5289" w:rsidR="00B4293D" w:rsidRDefault="004D2DDC">
      <w:pPr>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1872" w:hanging="1440"/>
        <w:rPr>
          <w:color w:val="000000"/>
        </w:rPr>
      </w:pPr>
      <w:bookmarkStart w:id="29" w:name="_heading=h.qsh70q" w:colFirst="0" w:colLast="0"/>
      <w:bookmarkEnd w:id="29"/>
      <w:r>
        <w:rPr>
          <w:color w:val="000000"/>
        </w:rPr>
        <w:lastRenderedPageBreak/>
        <w:t>[RFC2234]</w:t>
      </w:r>
      <w:r>
        <w:rPr>
          <w:color w:val="000000"/>
        </w:rPr>
        <w:tab/>
        <w:t xml:space="preserve">Crocker, D. and </w:t>
      </w:r>
      <w:r w:rsidR="000B51E8">
        <w:rPr>
          <w:color w:val="000000"/>
        </w:rPr>
        <w:t>Overall</w:t>
      </w:r>
      <w:r>
        <w:rPr>
          <w:color w:val="000000"/>
        </w:rPr>
        <w:t>, P.(Editors), "Augmented BNF for Syntax Specifications: ABNF", RFC 2234, Internet Mail Consortium and Demon Internet Lt</w:t>
      </w:r>
      <w:r>
        <w:rPr>
          <w:color w:val="000000"/>
        </w:rPr>
        <w:t>d., November 1997.</w:t>
      </w:r>
    </w:p>
    <w:p w14:paraId="0000009E" w14:textId="77777777" w:rsidR="00B4293D" w:rsidRDefault="004D2DDC">
      <w:pPr>
        <w:pStyle w:val="Heading2"/>
        <w:numPr>
          <w:ilvl w:val="1"/>
          <w:numId w:val="4"/>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highlight w:val="cyan"/>
        </w:rPr>
      </w:pPr>
      <w:r>
        <w:rPr>
          <w:highlight w:val="cyan"/>
        </w:rPr>
        <w:t>Informative References</w:t>
      </w:r>
    </w:p>
    <w:p w14:paraId="0000009F"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Informative refs are those that are not standards or standards not required to understand this doc. These are usually informative RFCs, internet-drafts (avoid if possible), and other external documents.</w:t>
      </w:r>
    </w:p>
    <w:p w14:paraId="000000A0" w14:textId="62190D76" w:rsidR="00B4293D" w:rsidRDefault="004D2DDC">
      <w:pPr>
        <w:keepLines/>
        <w:numPr>
          <w:ilvl w:val="0"/>
          <w:numId w:val="9"/>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rPr>
      </w:pPr>
      <w:r>
        <w:rPr>
          <w:color w:val="000000"/>
        </w:rPr>
        <w:t>Faber, T., Touch, J. and W. Yue, "The</w:t>
      </w:r>
      <w:r>
        <w:rPr>
          <w:color w:val="000000"/>
        </w:rPr>
        <w:t xml:space="preserve"> TIME-WAIT state in TCP and Its Effect on Busy Servers", Proc. </w:t>
      </w:r>
      <w:r w:rsidR="000B51E8">
        <w:rPr>
          <w:color w:val="000000"/>
        </w:rPr>
        <w:t>Nifco</w:t>
      </w:r>
      <w:r>
        <w:rPr>
          <w:color w:val="000000"/>
        </w:rPr>
        <w:t xml:space="preserve"> 1999 pp. 1573-1583.</w:t>
      </w:r>
    </w:p>
    <w:p w14:paraId="000000A1" w14:textId="391A5BBB" w:rsidR="00B4293D" w:rsidRDefault="004D2DDC">
      <w:pPr>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1872" w:hanging="1440"/>
        <w:rPr>
          <w:color w:val="000000"/>
        </w:rPr>
      </w:pPr>
      <w:bookmarkStart w:id="30" w:name="_heading=h.3as4poj" w:colFirst="0" w:colLast="0"/>
      <w:bookmarkEnd w:id="30"/>
      <w:r>
        <w:rPr>
          <w:color w:val="000000"/>
        </w:rPr>
        <w:t>[Fab1999]</w:t>
      </w:r>
      <w:r>
        <w:rPr>
          <w:color w:val="000000"/>
        </w:rPr>
        <w:tab/>
      </w:r>
      <w:r>
        <w:rPr>
          <w:color w:val="000000"/>
        </w:rPr>
        <w:t xml:space="preserve">Faber, T., Touch, J. and W. Yue, "The TIME-WAIT state in TCP and Its Effect on Busy Servers", Proc. </w:t>
      </w:r>
      <w:r w:rsidR="000B51E8">
        <w:rPr>
          <w:color w:val="000000"/>
        </w:rPr>
        <w:t>Nifco</w:t>
      </w:r>
      <w:r>
        <w:rPr>
          <w:color w:val="000000"/>
        </w:rPr>
        <w:t xml:space="preserve"> 1999 pp. 1573-1583.</w:t>
      </w:r>
    </w:p>
    <w:p w14:paraId="07EAC101" w14:textId="77777777" w:rsidR="00D54665" w:rsidRDefault="00D54665" w:rsidP="00D54665">
      <w:pPr>
        <w:pStyle w:val="Heading1"/>
        <w:ind w:left="0"/>
      </w:pPr>
      <w:r>
        <w:lastRenderedPageBreak/>
        <w:t>Punta Arenas</w:t>
      </w:r>
    </w:p>
    <w:p w14:paraId="3E5AFF3C" w14:textId="77777777" w:rsidR="00D54665" w:rsidRDefault="00D54665" w:rsidP="00D54665">
      <w:pPr>
        <w:pStyle w:val="Heading1"/>
        <w:ind w:left="0"/>
      </w:pPr>
      <w:r>
        <w:t>https://maps.app.goo.gl/EZquQGHCSh3ER6Qf7Punta Arenas</w:t>
      </w:r>
    </w:p>
    <w:p w14:paraId="457753CA" w14:textId="77777777" w:rsidR="00D54665" w:rsidRDefault="00D54665" w:rsidP="00D54665">
      <w:pPr>
        <w:pStyle w:val="Heading1"/>
        <w:ind w:left="0"/>
      </w:pPr>
      <w:r>
        <w:t>https://maps.app.goo.gl/EZquQGHCSh3ER6Qf7Punta Arenas</w:t>
      </w:r>
    </w:p>
    <w:p w14:paraId="69A5F33C" w14:textId="77777777" w:rsidR="00D54665" w:rsidRDefault="00D54665" w:rsidP="00D54665">
      <w:pPr>
        <w:pStyle w:val="Heading1"/>
        <w:ind w:left="0"/>
      </w:pPr>
      <w:r>
        <w:t>https://maps.app.goo.gl/EZquQGHCSh3ER6Qf7Punta Arenas</w:t>
      </w:r>
    </w:p>
    <w:p w14:paraId="4D416143" w14:textId="77777777" w:rsidR="00D54665" w:rsidRDefault="00D54665" w:rsidP="00D54665">
      <w:pPr>
        <w:pStyle w:val="Heading1"/>
        <w:ind w:left="0"/>
      </w:pPr>
      <w:r>
        <w:t>https://maps.app.goo.gl/EZquQGHCSh3ER6Qf7Punta Arenas</w:t>
      </w:r>
    </w:p>
    <w:p w14:paraId="000000A2" w14:textId="603D327C" w:rsidR="00B4293D" w:rsidRDefault="00D54665" w:rsidP="00D54665">
      <w:pPr>
        <w:pStyle w:val="Heading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0" w:firstLine="0"/>
        <w:rPr>
          <w:highlight w:val="cyan"/>
        </w:rPr>
      </w:pPr>
      <w:r>
        <w:t>https://maps.app.goo.gl/EZquQGHCSh3ER6Qf7</w:t>
      </w:r>
      <w:r w:rsidR="004D2DDC">
        <w:rPr>
          <w:highlight w:val="cyan"/>
        </w:rPr>
        <w:t>Acknowledgments</w:t>
      </w:r>
    </w:p>
    <w:p w14:paraId="000000A3"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yellow"/>
        </w:rPr>
        <w:t>&lt;Add any acknowledgements&gt;</w:t>
      </w:r>
    </w:p>
    <w:p w14:paraId="000000A4"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rPr>
      </w:pPr>
      <w:r>
        <w:rPr>
          <w:b/>
          <w:color w:val="000000"/>
          <w:highlight w:val="red"/>
        </w:rPr>
        <w:t>INFO (REMOVE): The author of this template would appreciate if you would keep the following line in your final IDs and RFCs:</w:t>
      </w:r>
    </w:p>
    <w:p w14:paraId="000000A5"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31" w:name="_heading=h.1pxezwc" w:colFirst="0" w:colLast="0"/>
      <w:bookmarkEnd w:id="31"/>
      <w:r>
        <w:rPr>
          <w:highlight w:val="cyan"/>
        </w:rPr>
        <w:t>This document was prepared using 2-Word-v2.0.template.dot.</w:t>
      </w:r>
    </w:p>
    <w:p w14:paraId="000000A6" w14:textId="77777777" w:rsidR="00B4293D" w:rsidRDefault="004D2DDC">
      <w:pPr>
        <w:keepNext/>
        <w:numPr>
          <w:ilvl w:val="0"/>
          <w:numId w:val="5"/>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br w:type="page"/>
      </w:r>
      <w:r>
        <w:rPr>
          <w:color w:val="000000"/>
          <w:highlight w:val="yellow"/>
        </w:rPr>
        <w:lastRenderedPageBreak/>
        <w:t>&lt;First Appendix&gt;</w:t>
      </w:r>
    </w:p>
    <w:p w14:paraId="000000A7"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r>
        <w:rPr>
          <w:b/>
          <w:color w:val="000000"/>
          <w:highlight w:val="red"/>
        </w:rPr>
        <w:t>INFO (REMOVE): Starts on a new page. These are optional.</w:t>
      </w:r>
    </w:p>
    <w:p w14:paraId="000000A8"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b/>
          <w:color w:val="000000"/>
          <w:highlight w:val="red"/>
        </w:rPr>
      </w:pPr>
      <w:bookmarkStart w:id="32" w:name="_heading=h.49x2ik5" w:colFirst="0" w:colLast="0"/>
      <w:bookmarkEnd w:id="32"/>
      <w:r>
        <w:rPr>
          <w:b/>
          <w:color w:val="000000"/>
          <w:highlight w:val="red"/>
        </w:rPr>
        <w:t>INFO (REMOVE): Careful with headers in appendices - they won't renumber when moved in/out levels in outline mode. Only Headers 1-9 do that trick, as used in the body of the RFC!</w:t>
      </w:r>
    </w:p>
    <w:p w14:paraId="000000A9" w14:textId="77777777" w:rsidR="00B4293D" w:rsidRDefault="004D2DDC">
      <w:pPr>
        <w:keepNext/>
        <w:numPr>
          <w:ilvl w:val="1"/>
          <w:numId w:val="6"/>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&lt;First Header level&gt;</w:t>
      </w:r>
    </w:p>
    <w:p w14:paraId="000000AA"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33" w:name="_heading=h.2p2csry" w:colFirst="0" w:colLast="0"/>
      <w:bookmarkEnd w:id="33"/>
      <w:r>
        <w:rPr>
          <w:highlight w:val="yellow"/>
        </w:rPr>
        <w:t>&lt;Text&gt;</w:t>
      </w:r>
    </w:p>
    <w:p w14:paraId="000000AB" w14:textId="77777777" w:rsidR="00B4293D" w:rsidRDefault="004D2DDC">
      <w:pPr>
        <w:keepNext/>
        <w:numPr>
          <w:ilvl w:val="1"/>
          <w:numId w:val="6"/>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&lt;Second Header level 1&gt;</w:t>
      </w:r>
    </w:p>
    <w:p w14:paraId="000000AC"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b/>
          <w:highlight w:val="red"/>
        </w:rPr>
        <w:t>INFO (REMOVE): The following ‘abbreviated statement’ or the subsequent ‘full statement’ are required if the document contains any code (see BCP 78 for further information). The first is an ‘abbreviated st</w:t>
      </w:r>
      <w:r>
        <w:rPr>
          <w:b/>
          <w:highlight w:val="red"/>
        </w:rPr>
        <w:t>atement’:</w:t>
      </w:r>
    </w:p>
    <w:p w14:paraId="000000AD"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green"/>
        </w:rPr>
        <w:t>Copyright (c) 2013 IETF Trust and the persons identified as authors of the code. All rights reserved.</w:t>
      </w:r>
    </w:p>
    <w:p w14:paraId="000000AE"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green"/>
        </w:rPr>
        <w:t>Redistribution and use in source and binary forms, with or without modification, is permitted pursuant to, and subject to the license terms cont</w:t>
      </w:r>
      <w:r>
        <w:rPr>
          <w:highlight w:val="green"/>
        </w:rPr>
        <w:t>ained in, the Simplified BSD License set forth in Section 4.c of the IETF Trust’s Legal Provisions Relating to IETF Documents (http://trustee.ietf.org/license-info).</w:t>
      </w:r>
    </w:p>
    <w:p w14:paraId="000000AF"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b/>
          <w:highlight w:val="red"/>
        </w:rPr>
        <w:lastRenderedPageBreak/>
        <w:t>INFO (REMOVE): or use this ‘full statement’ (through the remainder of this subsection):</w:t>
      </w:r>
    </w:p>
    <w:p w14:paraId="000000B0"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green"/>
        </w:rPr>
        <w:t>Co</w:t>
      </w:r>
      <w:r>
        <w:rPr>
          <w:highlight w:val="green"/>
        </w:rPr>
        <w:t>pyright (c) 2013 IETF Trust and the persons identified as authors of the code. All rights reserved.</w:t>
      </w:r>
    </w:p>
    <w:p w14:paraId="000000B1"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green"/>
        </w:rPr>
      </w:pPr>
      <w:r>
        <w:rPr>
          <w:highlight w:val="green"/>
        </w:rPr>
        <w:t>Redistribution and use in source and binary forms, with or without modification, are permitted provided that the following conditions are met:</w:t>
      </w:r>
    </w:p>
    <w:p w14:paraId="000000B2" w14:textId="77777777" w:rsidR="00B4293D" w:rsidRDefault="004D2DDC">
      <w:pPr>
        <w:keepLines/>
        <w:numPr>
          <w:ilvl w:val="0"/>
          <w:numId w:val="10"/>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green"/>
        </w:rPr>
      </w:pPr>
      <w:r>
        <w:rPr>
          <w:color w:val="000000"/>
          <w:highlight w:val="green"/>
        </w:rPr>
        <w:t xml:space="preserve">Redistributions of source code must retain the above copyright notice, this list of conditions and the following disclaimer. </w:t>
      </w:r>
    </w:p>
    <w:p w14:paraId="000000B3" w14:textId="77777777" w:rsidR="00B4293D" w:rsidRDefault="004D2DDC">
      <w:pPr>
        <w:keepLines/>
        <w:numPr>
          <w:ilvl w:val="0"/>
          <w:numId w:val="10"/>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green"/>
        </w:rPr>
      </w:pPr>
      <w:r>
        <w:rPr>
          <w:color w:val="000000"/>
          <w:highlight w:val="green"/>
        </w:rPr>
        <w:t xml:space="preserve">Redistributions in binary form must reproduce the above copyright notice, this list of conditions and the following disclaimer in </w:t>
      </w:r>
      <w:r>
        <w:rPr>
          <w:color w:val="000000"/>
          <w:highlight w:val="green"/>
        </w:rPr>
        <w:t xml:space="preserve">the documentation and/or other materials provided with the distribution. </w:t>
      </w:r>
    </w:p>
    <w:p w14:paraId="000000B4" w14:textId="77777777" w:rsidR="00B4293D" w:rsidRDefault="004D2DDC">
      <w:pPr>
        <w:keepLines/>
        <w:numPr>
          <w:ilvl w:val="0"/>
          <w:numId w:val="10"/>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green"/>
        </w:rPr>
      </w:pPr>
      <w:r>
        <w:rPr>
          <w:color w:val="000000"/>
          <w:highlight w:val="green"/>
        </w:rPr>
        <w:t>Neither the name of Internet Society, IETF or IETF Trust, nor the names of specific contributors, may be used to endorse or promote products derived from this software without specif</w:t>
      </w:r>
      <w:r>
        <w:rPr>
          <w:color w:val="000000"/>
          <w:highlight w:val="green"/>
        </w:rPr>
        <w:t>ic prior written permission.</w:t>
      </w:r>
    </w:p>
    <w:p w14:paraId="000000B5"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bookmarkStart w:id="34" w:name="_heading=h.147n2zr" w:colFirst="0" w:colLast="0"/>
      <w:bookmarkEnd w:id="34"/>
      <w:r>
        <w:rPr>
          <w:highlight w:val="green"/>
        </w:rPr>
        <w:t>THIS SOFTWARE IS PROVIDED BY THE COPYRIGHT HOLDERS AND CONTRIBUTORS "AS IS" AND ANY EXPRESS OR IMPLIED WARRANTIES, INCLUDING, BUT NOT LIMITED TO, THE IMPLIED WARRANTIES OF MERCHANTABILITY AND FITNESS FOR A PARTICULAR PURPOSE AR</w:t>
      </w:r>
      <w:r>
        <w:rPr>
          <w:highlight w:val="green"/>
        </w:rPr>
        <w:t xml:space="preserve">E DISCLAIMED. </w:t>
      </w:r>
      <w:r>
        <w:rPr>
          <w:highlight w:val="green"/>
        </w:rPr>
        <w:lastRenderedPageBreak/>
        <w:t>IN NO EVENT SHALL THE COPYRIGHT OWNER OR CONTRIBUTORS BE LIABLE FOR ANY DIRECT, INDIRECT, INCIDENTAL, SPECIAL, EXEMPLARY, OR CONSEQUENTIAL DAMAGES (INCLUDING, BUT NOT LIMITED TO, PROCUREMENT OF SUBSTITUTE GOODS OR SERVICES; LOSS OF USE, DATA,</w:t>
      </w:r>
      <w:r>
        <w:rPr>
          <w:highlight w:val="green"/>
        </w:rPr>
        <w:t xml:space="preserve"> OR PROFITS; OR BUSINESS INTERRUPTION) HOWEVER CAUSED AND ON ANY THEORY OF LIABILITY, WHETHER IN CONTRACT, STRICT LIABILITY, OR TORT (INCLUDING NEGLIGENCE OR OTHERWISE) ARISING IN ANY WAY OUT OF THE USE OF THIS SOFTWARE, EVEN IF ADVISED OF THE POSSIBILITY </w:t>
      </w:r>
      <w:r>
        <w:rPr>
          <w:highlight w:val="green"/>
        </w:rPr>
        <w:t>OF SUCH DAMAGE.</w:t>
      </w:r>
    </w:p>
    <w:p w14:paraId="000000B6" w14:textId="77777777" w:rsidR="00B4293D" w:rsidRDefault="004D2DDC">
      <w:pPr>
        <w:keepNext/>
        <w:numPr>
          <w:ilvl w:val="2"/>
          <w:numId w:val="6"/>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&lt;H2&gt;</w:t>
      </w:r>
    </w:p>
    <w:p w14:paraId="000000B7"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35" w:name="_heading=h.3o7alnk" w:colFirst="0" w:colLast="0"/>
      <w:bookmarkEnd w:id="35"/>
      <w:r>
        <w:rPr>
          <w:highlight w:val="yellow"/>
        </w:rPr>
        <w:t>&lt;Text&gt;</w:t>
      </w:r>
    </w:p>
    <w:p w14:paraId="000000B8" w14:textId="77777777" w:rsidR="00B4293D" w:rsidRDefault="004D2DDC">
      <w:pPr>
        <w:keepNext/>
        <w:numPr>
          <w:ilvl w:val="3"/>
          <w:numId w:val="6"/>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&lt;H3&gt;</w:t>
      </w:r>
    </w:p>
    <w:p w14:paraId="000000B9"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36" w:name="_heading=h.23ckvvd" w:colFirst="0" w:colLast="0"/>
      <w:bookmarkEnd w:id="36"/>
      <w:r>
        <w:rPr>
          <w:highlight w:val="yellow"/>
        </w:rPr>
        <w:t>&lt;Text&gt;</w:t>
      </w:r>
    </w:p>
    <w:p w14:paraId="000000BA" w14:textId="77777777" w:rsidR="00B4293D" w:rsidRDefault="004D2DDC">
      <w:pPr>
        <w:keepNext/>
        <w:numPr>
          <w:ilvl w:val="4"/>
          <w:numId w:val="6"/>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&lt;H4&gt;</w:t>
      </w:r>
    </w:p>
    <w:p w14:paraId="000000BB"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rPr>
          <w:highlight w:val="yellow"/>
        </w:rPr>
      </w:pPr>
      <w:bookmarkStart w:id="37" w:name="_heading=h.ihv636" w:colFirst="0" w:colLast="0"/>
      <w:bookmarkEnd w:id="37"/>
      <w:r>
        <w:rPr>
          <w:highlight w:val="yellow"/>
        </w:rPr>
        <w:t>&lt;Text&gt;</w:t>
      </w:r>
    </w:p>
    <w:p w14:paraId="000000BC" w14:textId="77777777" w:rsidR="00B4293D" w:rsidRDefault="004D2DDC">
      <w:pPr>
        <w:keepNext/>
        <w:numPr>
          <w:ilvl w:val="5"/>
          <w:numId w:val="6"/>
        </w:num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rPr>
          <w:color w:val="000000"/>
          <w:highlight w:val="yellow"/>
        </w:rPr>
      </w:pPr>
      <w:r>
        <w:rPr>
          <w:color w:val="000000"/>
          <w:highlight w:val="yellow"/>
        </w:rPr>
        <w:t>&lt;H5&gt;</w:t>
      </w:r>
    </w:p>
    <w:p w14:paraId="000000BD" w14:textId="77777777"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rPr>
          <w:highlight w:val="yellow"/>
        </w:rPr>
        <w:t>&lt;Text</w:t>
      </w:r>
      <w:r>
        <w:t>&gt;</w:t>
      </w:r>
    </w:p>
    <w:p w14:paraId="000000BE" w14:textId="6182DE6A" w:rsidR="00B4293D" w:rsidRDefault="004D2DDC" w:rsidP="00A50C46">
      <w:pPr>
        <w:keepNext/>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left="0"/>
        <w:jc w:val="both"/>
        <w:rPr>
          <w:color w:val="000000"/>
        </w:rPr>
      </w:pPr>
      <w:r>
        <w:br w:type="page"/>
      </w:r>
      <w:r>
        <w:rPr>
          <w:color w:val="000000"/>
          <w:highlight w:val="cyan"/>
        </w:rPr>
        <w:lastRenderedPageBreak/>
        <w:t>Authors’ Addresses</w:t>
      </w:r>
      <w:r w:rsidR="00AD3DE1">
        <w:rPr>
          <w:rFonts w:ascii="Times New Roman" w:hAnsi="Times New Roman"/>
          <w:color w:val="000000"/>
          <w:highlight w:val="cyan"/>
        </w:rPr>
        <w:t xml:space="preserve"> 314 Michigan </w:t>
      </w:r>
      <w:r w:rsidR="00A50C46">
        <w:rPr>
          <w:rFonts w:ascii="Times New Roman" w:hAnsi="Times New Roman"/>
          <w:color w:val="000000"/>
          <w:highlight w:val="cyan"/>
        </w:rPr>
        <w:t xml:space="preserve">Street SouthHoustonTexas </w:t>
      </w:r>
    </w:p>
    <w:p w14:paraId="000000BF" w14:textId="57644E4A"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&lt;</w:t>
      </w:r>
      <w:r w:rsidR="008E7749">
        <w:rPr>
          <w:rFonts w:ascii="Times New Roman" w:hAnsi="Times New Roman"/>
          <w:color w:val="000000"/>
          <w:highlight w:val="yellow"/>
        </w:rPr>
        <w:t>Santiago</w:t>
      </w:r>
      <w:r>
        <w:rPr>
          <w:color w:val="000000"/>
          <w:highlight w:val="yellow"/>
        </w:rPr>
        <w:t>&gt; &lt;</w:t>
      </w:r>
      <w:r w:rsidR="008E7749">
        <w:rPr>
          <w:rFonts w:ascii="Times New Roman" w:hAnsi="Times New Roman"/>
          <w:color w:val="000000"/>
          <w:highlight w:val="yellow"/>
        </w:rPr>
        <w:t>Saiz</w:t>
      </w:r>
      <w:r>
        <w:rPr>
          <w:color w:val="000000"/>
          <w:highlight w:val="yellow"/>
        </w:rPr>
        <w:t>&gt;</w:t>
      </w:r>
    </w:p>
    <w:p w14:paraId="000000C0" w14:textId="79715396" w:rsidR="00B4293D" w:rsidRDefault="004D2DDC" w:rsidP="000E124C">
      <w:pPr>
        <w:keepNext/>
        <w:keepLines/>
        <w:pBdr>
          <w:top w:val="nil"/>
          <w:left w:val="nil"/>
          <w:bottom w:val="nil"/>
          <w:right w:val="nil"/>
          <w:between w:val="nil"/>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Pr>
          <w:color w:val="000000"/>
          <w:highlight w:val="yellow"/>
        </w:rPr>
        <w:t>&lt;</w:t>
      </w:r>
      <w:r w:rsidR="000E124C">
        <w:rPr>
          <w:rFonts w:ascii="Times New Roman" w:hAnsi="Times New Roman"/>
          <w:color w:val="000000"/>
          <w:highlight w:val="yellow"/>
        </w:rPr>
        <w:t>student</w:t>
      </w:r>
      <w:r>
        <w:rPr>
          <w:color w:val="000000"/>
          <w:highlight w:val="yellow"/>
        </w:rPr>
        <w:t>&gt;</w:t>
      </w:r>
    </w:p>
    <w:p w14:paraId="000000C1" w14:textId="148226D4"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highlight w:val="yellow"/>
        </w:rPr>
        <w:t>&lt;</w:t>
      </w:r>
      <w:r w:rsidR="000E124C">
        <w:rPr>
          <w:rFonts w:ascii="Times New Roman" w:hAnsi="Times New Roman"/>
          <w:color w:val="000000"/>
          <w:highlight w:val="yellow"/>
        </w:rPr>
        <w:t>314 Michigan</w:t>
      </w:r>
      <w:r w:rsidR="00F37704">
        <w:rPr>
          <w:rFonts w:ascii="Times New Roman" w:hAnsi="Times New Roman"/>
          <w:color w:val="000000"/>
          <w:highlight w:val="yellow"/>
        </w:rPr>
        <w:t xml:space="preserve"> Street SouthHoustonTexas</w:t>
      </w:r>
      <w:r>
        <w:rPr>
          <w:color w:val="000000"/>
          <w:highlight w:val="yellow"/>
        </w:rPr>
        <w:t>&gt;</w:t>
      </w:r>
    </w:p>
    <w:p w14:paraId="000000C2"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rPr>
        <w:tab/>
      </w:r>
    </w:p>
    <w:p w14:paraId="000000C3"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rPr>
        <w:t xml:space="preserve">Phone: </w:t>
      </w:r>
      <w:r>
        <w:rPr>
          <w:color w:val="000000"/>
          <w:highlight w:val="yellow"/>
        </w:rPr>
        <w:t>&lt;optional&gt;</w:t>
      </w:r>
    </w:p>
    <w:p w14:paraId="000000C4" w14:textId="022ADB15"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rPr>
        <w:t xml:space="preserve">Email: </w:t>
      </w:r>
      <w:r>
        <w:rPr>
          <w:color w:val="000000"/>
          <w:highlight w:val="yellow"/>
        </w:rPr>
        <w:t>&lt;</w:t>
      </w:r>
      <w:r w:rsidR="00F37704">
        <w:rPr>
          <w:rFonts w:ascii="Times New Roman" w:hAnsi="Times New Roman"/>
          <w:color w:val="000000"/>
          <w:highlight w:val="yellow"/>
        </w:rPr>
        <w:t>Chagosaiz1@gmail.com</w:t>
      </w:r>
      <w:r>
        <w:rPr>
          <w:color w:val="000000"/>
          <w:highlight w:val="yellow"/>
        </w:rPr>
        <w:t>&gt;</w:t>
      </w:r>
    </w:p>
    <w:p w14:paraId="000000C5" w14:textId="77777777" w:rsidR="00B4293D" w:rsidRDefault="00B4293D">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p>
    <w:p w14:paraId="225EEFF3" w14:textId="50295751" w:rsidR="00D67934" w:rsidRPr="00D67934" w:rsidRDefault="004D2DDC" w:rsidP="00D67934">
      <w:pPr>
        <w:keepNext/>
        <w:keepLines/>
        <w:pBdr>
          <w:top w:val="nil"/>
          <w:left w:val="nil"/>
          <w:bottom w:val="nil"/>
          <w:right w:val="nil"/>
          <w:between w:val="nil"/>
        </w:pBdr>
        <w:spacing w:after="0"/>
        <w:rPr>
          <w:b/>
          <w:bCs/>
          <w:color w:val="000000"/>
        </w:rPr>
      </w:pPr>
      <w:r>
        <w:rPr>
          <w:color w:val="000000"/>
          <w:highlight w:val="yellow"/>
        </w:rPr>
        <w:t>&lt;</w:t>
      </w:r>
      <w:r w:rsidR="00821358">
        <w:rPr>
          <w:rFonts w:ascii="Times New Roman" w:hAnsi="Times New Roman"/>
          <w:color w:val="000000"/>
          <w:highlight w:val="yellow"/>
        </w:rPr>
        <w:t>Santiago</w:t>
      </w:r>
      <w:r w:rsidR="002A4844" w:rsidRPr="009C03E0">
        <w:rPr>
          <w:b/>
          <w:bCs/>
          <w:color w:val="000000"/>
        </w:rPr>
        <w:t xml:space="preserve"> </w:t>
      </w:r>
      <w:r w:rsidR="00D67934" w:rsidRPr="009C03E0">
        <w:rPr>
          <w:b/>
          <w:bCs/>
          <w:color w:val="000000"/>
        </w:rPr>
        <w:t>Punta</w:t>
      </w:r>
      <w:r w:rsidR="00D67934" w:rsidRPr="00D67934">
        <w:rPr>
          <w:b/>
          <w:bCs/>
          <w:color w:val="000000"/>
        </w:rPr>
        <w:t xml:space="preserve"> Arenas</w:t>
      </w:r>
    </w:p>
    <w:p w14:paraId="149C601B" w14:textId="77777777" w:rsidR="00D67934" w:rsidRPr="00D67934" w:rsidRDefault="00D67934" w:rsidP="00D67934">
      <w:pPr>
        <w:keepNext/>
        <w:keepLines/>
        <w:pBdr>
          <w:top w:val="nil"/>
          <w:left w:val="nil"/>
          <w:bottom w:val="nil"/>
          <w:right w:val="nil"/>
          <w:between w:val="nil"/>
        </w:pBdr>
        <w:spacing w:after="0"/>
        <w:rPr>
          <w:b/>
          <w:bCs/>
          <w:color w:val="000000"/>
        </w:rPr>
      </w:pPr>
      <w:r w:rsidRPr="00D67934">
        <w:rPr>
          <w:b/>
          <w:bCs/>
          <w:color w:val="000000"/>
        </w:rPr>
        <w:t>https://maps.app.goo.gl/EZquQGHCSh3ER6Qf7Punta Arenas</w:t>
      </w:r>
    </w:p>
    <w:p w14:paraId="651856A4" w14:textId="4E1FAA00" w:rsidR="009C03E0" w:rsidRPr="009C03E0" w:rsidRDefault="00D67934" w:rsidP="00D67934">
      <w:pPr>
        <w:keepNext/>
        <w:keepLines/>
        <w:pBdr>
          <w:top w:val="nil"/>
          <w:left w:val="nil"/>
          <w:bottom w:val="nil"/>
          <w:right w:val="nil"/>
          <w:between w:val="nil"/>
        </w:pBdr>
        <w:spacing w:after="0"/>
        <w:rPr>
          <w:b/>
          <w:bCs/>
          <w:color w:val="000000"/>
        </w:rPr>
      </w:pPr>
      <w:r w:rsidRPr="00D67934">
        <w:rPr>
          <w:b/>
          <w:bCs/>
          <w:color w:val="000000"/>
        </w:rPr>
        <w:t>https://maps.app.goo.gl/EZquQGHCSh3ER6Qf7</w:t>
      </w:r>
      <w:r w:rsidR="009C03E0" w:rsidRPr="009C03E0">
        <w:rPr>
          <w:b/>
          <w:bCs/>
          <w:color w:val="000000"/>
        </w:rPr>
        <w:t xml:space="preserve"> Arenas</w:t>
      </w:r>
    </w:p>
    <w:p w14:paraId="2D363024" w14:textId="77777777" w:rsidR="00294F91" w:rsidRPr="00294F91" w:rsidRDefault="009C03E0" w:rsidP="00294F91">
      <w:pPr>
        <w:keepNext/>
        <w:keepLines/>
        <w:pBdr>
          <w:top w:val="nil"/>
          <w:left w:val="nil"/>
          <w:bottom w:val="nil"/>
          <w:right w:val="nil"/>
          <w:between w:val="nil"/>
        </w:pBdr>
        <w:spacing w:after="0"/>
        <w:rPr>
          <w:b/>
          <w:bCs/>
          <w:color w:val="000000"/>
        </w:rPr>
      </w:pPr>
      <w:r w:rsidRPr="009C03E0">
        <w:rPr>
          <w:b/>
          <w:bCs/>
          <w:color w:val="000000"/>
        </w:rPr>
        <w:t>https://maps.app.goo.gl/EZquQGHCSh3ER6Qf7</w:t>
      </w:r>
      <w:r w:rsidR="00294F91" w:rsidRPr="00294F91">
        <w:rPr>
          <w:b/>
          <w:bCs/>
          <w:color w:val="000000"/>
        </w:rPr>
        <w:t>Punta Arenas</w:t>
      </w:r>
    </w:p>
    <w:p w14:paraId="000000C6" w14:textId="6D160F32" w:rsidR="00B4293D" w:rsidRDefault="00294F91">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sidRPr="00294F91">
        <w:rPr>
          <w:b/>
          <w:bCs/>
          <w:color w:val="000000"/>
        </w:rPr>
        <w:t>https://maps.app.goo.gl/EZquQGHCSh3ER6Qf7</w:t>
      </w:r>
      <w:r w:rsidR="004D2DDC">
        <w:rPr>
          <w:color w:val="000000"/>
          <w:highlight w:val="yellow"/>
        </w:rPr>
        <w:t xml:space="preserve">&gt; </w:t>
      </w:r>
      <w:r w:rsidR="00AD3DE1">
        <w:rPr>
          <w:rFonts w:ascii="Times New Roman" w:hAnsi="Times New Roman"/>
          <w:color w:val="000000"/>
          <w:highlight w:val="yellow"/>
        </w:rPr>
        <w:t>Saiz</w:t>
      </w:r>
    </w:p>
    <w:p w14:paraId="3479AA60" w14:textId="77777777" w:rsidR="00EC3428" w:rsidRPr="00EC3428" w:rsidRDefault="00EC3428" w:rsidP="00EC3428">
      <w:pPr>
        <w:keepNext/>
        <w:keepLines/>
        <w:pBdr>
          <w:top w:val="nil"/>
          <w:left w:val="nil"/>
          <w:bottom w:val="nil"/>
          <w:right w:val="nil"/>
          <w:between w:val="nil"/>
        </w:pBdr>
        <w:spacing w:after="0"/>
        <w:rPr>
          <w:color w:val="000000"/>
        </w:rPr>
      </w:pPr>
      <w:r w:rsidRPr="00EC3428">
        <w:rPr>
          <w:color w:val="000000"/>
        </w:rPr>
        <w:t>Punta Arenas</w:t>
      </w:r>
    </w:p>
    <w:p w14:paraId="07AEE29C" w14:textId="77777777" w:rsidR="00EC3428" w:rsidRPr="00EC3428" w:rsidRDefault="00EC3428" w:rsidP="00EC3428">
      <w:pPr>
        <w:keepNext/>
        <w:keepLines/>
        <w:pBdr>
          <w:top w:val="nil"/>
          <w:left w:val="nil"/>
          <w:bottom w:val="nil"/>
          <w:right w:val="nil"/>
          <w:between w:val="nil"/>
        </w:pBdr>
        <w:spacing w:after="0"/>
        <w:rPr>
          <w:color w:val="000000"/>
        </w:rPr>
      </w:pPr>
      <w:r w:rsidRPr="00EC3428">
        <w:rPr>
          <w:color w:val="000000"/>
        </w:rPr>
        <w:t>https://maps.app.goo.gl/EZquQGHCSh3ER6Qf7Punta Arenas</w:t>
      </w:r>
    </w:p>
    <w:p w14:paraId="46AAB834" w14:textId="77777777" w:rsidR="00EC3428" w:rsidRPr="00EC3428" w:rsidRDefault="00EC3428" w:rsidP="00EC3428">
      <w:pPr>
        <w:keepNext/>
        <w:keepLines/>
        <w:pBdr>
          <w:top w:val="nil"/>
          <w:left w:val="nil"/>
          <w:bottom w:val="nil"/>
          <w:right w:val="nil"/>
          <w:between w:val="nil"/>
        </w:pBdr>
        <w:spacing w:after="0"/>
        <w:rPr>
          <w:color w:val="000000"/>
        </w:rPr>
      </w:pPr>
      <w:r w:rsidRPr="00EC3428">
        <w:rPr>
          <w:color w:val="000000"/>
        </w:rPr>
        <w:t>https://maps.app.goo.gl/EZquQGHCSh3ER6Qf7Punta Arenas</w:t>
      </w:r>
    </w:p>
    <w:p w14:paraId="000000C7" w14:textId="1E6989FF" w:rsidR="00B4293D" w:rsidRDefault="00EC3428">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highlight w:val="yellow"/>
        </w:rPr>
      </w:pPr>
      <w:r w:rsidRPr="00EC3428">
        <w:rPr>
          <w:color w:val="000000"/>
        </w:rPr>
        <w:t>https://maps.app.goo.gl/EZquQGHCSh3ER6Qf7</w:t>
      </w:r>
      <w:r w:rsidR="00E902F5">
        <w:rPr>
          <w:rFonts w:ascii="Times New Roman" w:hAnsi="Times New Roman"/>
          <w:color w:val="000000"/>
          <w:highlight w:val="yellow"/>
        </w:rPr>
        <w:t>Student</w:t>
      </w:r>
    </w:p>
    <w:p w14:paraId="000000C8" w14:textId="76570B6F"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highlight w:val="yellow"/>
        </w:rPr>
        <w:t>&lt;</w:t>
      </w:r>
      <w:r w:rsidR="00E902F5">
        <w:rPr>
          <w:rFonts w:ascii="Times New Roman" w:hAnsi="Times New Roman"/>
          <w:color w:val="000000"/>
          <w:highlight w:val="yellow"/>
        </w:rPr>
        <w:t>314 Michigan</w:t>
      </w:r>
      <w:r w:rsidR="000160F7">
        <w:rPr>
          <w:rFonts w:ascii="Times New Roman" w:hAnsi="Times New Roman"/>
          <w:color w:val="000000"/>
          <w:highlight w:val="yellow"/>
        </w:rPr>
        <w:t xml:space="preserve"> </w:t>
      </w:r>
      <w:r w:rsidR="00E902F5">
        <w:rPr>
          <w:rFonts w:ascii="Times New Roman" w:hAnsi="Times New Roman"/>
          <w:color w:val="000000"/>
          <w:highlight w:val="yellow"/>
        </w:rPr>
        <w:t>Street</w:t>
      </w:r>
      <w:r w:rsidR="000160F7">
        <w:rPr>
          <w:rFonts w:ascii="Times New Roman" w:hAnsi="Times New Roman"/>
          <w:color w:val="000000"/>
          <w:highlight w:val="yellow"/>
        </w:rPr>
        <w:t xml:space="preserve"> </w:t>
      </w:r>
      <w:r w:rsidR="00EC3428">
        <w:rPr>
          <w:rFonts w:ascii="Times New Roman" w:hAnsi="Times New Roman"/>
          <w:color w:val="000000"/>
          <w:highlight w:val="yellow"/>
        </w:rPr>
        <w:t>South Houston,</w:t>
      </w:r>
      <w:r w:rsidR="000160F7">
        <w:rPr>
          <w:rFonts w:ascii="Times New Roman" w:hAnsi="Times New Roman"/>
          <w:color w:val="000000"/>
          <w:highlight w:val="yellow"/>
        </w:rPr>
        <w:t xml:space="preserve"> </w:t>
      </w:r>
      <w:r w:rsidR="00E902F5">
        <w:rPr>
          <w:rFonts w:ascii="Times New Roman" w:hAnsi="Times New Roman"/>
          <w:color w:val="000000"/>
          <w:highlight w:val="yellow"/>
        </w:rPr>
        <w:t>Texas</w:t>
      </w:r>
      <w:r>
        <w:rPr>
          <w:color w:val="000000"/>
          <w:highlight w:val="yellow"/>
        </w:rPr>
        <w:t>&gt;</w:t>
      </w:r>
    </w:p>
    <w:p w14:paraId="000000C9"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rPr>
        <w:tab/>
      </w:r>
    </w:p>
    <w:p w14:paraId="000000CA" w14:textId="77777777"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rPr>
        <w:t xml:space="preserve">Phone: </w:t>
      </w:r>
      <w:r>
        <w:rPr>
          <w:color w:val="000000"/>
          <w:highlight w:val="yellow"/>
        </w:rPr>
        <w:t>&lt;optional&gt;</w:t>
      </w:r>
    </w:p>
    <w:p w14:paraId="000000CB" w14:textId="0BEEC6EB" w:rsidR="00B4293D" w:rsidRDefault="004D2DDC">
      <w:pPr>
        <w:keepNext/>
        <w:keepLines/>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rPr>
          <w:color w:val="000000"/>
        </w:rPr>
      </w:pPr>
      <w:r>
        <w:rPr>
          <w:color w:val="000000"/>
        </w:rPr>
        <w:t xml:space="preserve">Email: </w:t>
      </w:r>
      <w:r>
        <w:rPr>
          <w:color w:val="000000"/>
          <w:highlight w:val="yellow"/>
        </w:rPr>
        <w:t>&lt;</w:t>
      </w:r>
      <w:r w:rsidR="00E902F5">
        <w:rPr>
          <w:rFonts w:ascii="Times New Roman" w:hAnsi="Times New Roman"/>
          <w:color w:val="000000"/>
          <w:highlight w:val="yellow"/>
        </w:rPr>
        <w:t>Chagosaiz1@gmail.com</w:t>
      </w:r>
      <w:r>
        <w:rPr>
          <w:color w:val="000000"/>
          <w:highlight w:val="yellow"/>
        </w:rPr>
        <w:t>&gt;</w:t>
      </w:r>
    </w:p>
    <w:p w14:paraId="000000CC" w14:textId="77777777" w:rsidR="00B4293D" w:rsidRDefault="00B4293D">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p>
    <w:sectPr w:rsidR="00B4293D">
      <w:headerReference w:type="default" r:id="rId12"/>
      <w:footerReference w:type="default" r:id="rId13"/>
      <w:headerReference w:type="first" r:id="rId14"/>
      <w:footerReference w:type="first" r:id="rId15"/>
      <w:pgSz w:w="12240" w:h="15840"/>
      <w:pgMar w:top="1440" w:right="1152" w:bottom="1200" w:left="720" w:header="1440" w:footer="120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uest User" w:date="2022-03-05T01:02:00Z" w:initials="">
    <w:p w14:paraId="4010C9EC" w14:textId="77777777" w:rsidR="00FF74AF" w:rsidRDefault="00D47B8D" w:rsidP="002F49EB">
      <w:pPr>
        <w:rPr>
          <w:sz w:val="20"/>
          <w:szCs w:val="20"/>
        </w:rPr>
      </w:pPr>
      <w:r>
        <w:rPr>
          <w:rStyle w:val="CommentReference"/>
        </w:rPr>
        <w:annotationRef/>
      </w:r>
    </w:p>
    <w:p w14:paraId="5F1F49FC" w14:textId="77777777" w:rsidR="00FF74AF" w:rsidRDefault="00FF74AF" w:rsidP="002F49EB">
      <w:pPr>
        <w:pStyle w:val="CommentText"/>
      </w:pPr>
      <w:r>
        <w:t>.&gt;</w:t>
      </w:r>
    </w:p>
  </w:comment>
  <w:comment w:id="7" w:author="Santiago Saiz" w:date="2021-12-14T19:29:00Z" w:initials="">
    <w:p w14:paraId="000000DE" w14:textId="4E662DED" w:rsidR="00B4293D" w:rsidRDefault="004D2DDC">
      <w:pPr>
        <w:widowControl w:val="0"/>
        <w:pBdr>
          <w:top w:val="nil"/>
          <w:left w:val="nil"/>
          <w:bottom w:val="nil"/>
          <w:right w:val="nil"/>
          <w:between w:val="nil"/>
        </w:pBdr>
        <w:spacing w:after="0"/>
        <w:ind w:left="0"/>
        <w:rPr>
          <w:rFonts w:ascii="Arial" w:eastAsia="Arial" w:hAnsi="Arial" w:cs="Arial"/>
          <w:color w:val="000000"/>
          <w:sz w:val="22"/>
          <w:szCs w:val="22"/>
        </w:rPr>
      </w:pPr>
      <w:r>
        <w:rPr>
          <w:rFonts w:ascii="Arial" w:eastAsia="Arial" w:hAnsi="Arial" w:cs="Arial"/>
          <w:color w:val="000000"/>
          <w:sz w:val="22"/>
          <w:szCs w:val="22"/>
        </w:rPr>
        <w:t>Santiago A Saiz</w:t>
      </w:r>
    </w:p>
  </w:comment>
  <w:comment w:id="8" w:author="Guest User" w:date="2022-03-05T01:03:00Z" w:initials="">
    <w:p w14:paraId="3C9F747A" w14:textId="77777777" w:rsidR="00222F1F" w:rsidRDefault="00222F1F" w:rsidP="00612C87">
      <w:pPr>
        <w:pStyle w:val="CommentText"/>
      </w:pPr>
      <w:r>
        <w:rPr>
          <w:rStyle w:val="CommentReference"/>
        </w:rPr>
        <w:annotationRef/>
      </w:r>
      <w:r>
        <w: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F49FC" w15:done="0"/>
  <w15:commentEx w15:paraId="000000DE" w15:done="0"/>
  <w15:commentEx w15:paraId="3C9F747A" w15:paraIdParent="000000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D353D" w16cex:dateUtc="2022-03-05T07:02:00Z"/>
  <w16cex:commentExtensible w16cex:durableId="25CD3091" w16cex:dateUtc="2021-12-15T01:29:00Z"/>
  <w16cex:commentExtensible w16cex:durableId="25CD3560" w16cex:dateUtc="2022-03-05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F49FC" w16cid:durableId="25CD353D"/>
  <w16cid:commentId w16cid:paraId="000000DE" w16cid:durableId="25CD3091"/>
  <w16cid:commentId w16cid:paraId="3C9F747A" w16cid:durableId="25CD3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3916" w14:textId="77777777" w:rsidR="00000000" w:rsidRDefault="004D2DDC">
      <w:pPr>
        <w:spacing w:after="0"/>
      </w:pPr>
      <w:r>
        <w:separator/>
      </w:r>
    </w:p>
  </w:endnote>
  <w:endnote w:type="continuationSeparator" w:id="0">
    <w:p w14:paraId="7DB5AC44" w14:textId="77777777" w:rsidR="00000000" w:rsidRDefault="004D2D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auto"/>
    <w:pitch w:val="default"/>
  </w:font>
  <w:font w:name="Noto Sans Symbols">
    <w:panose1 w:val="020B0502040504020204"/>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C" w14:textId="673FBED5"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rFonts w:ascii="Arial" w:eastAsia="Arial" w:hAnsi="Arial" w:cs="Arial"/>
        <w:color w:val="000000"/>
        <w:sz w:val="22"/>
        <w:szCs w:val="22"/>
      </w:rPr>
    </w:pPr>
    <w:r>
      <w:rPr>
        <w:color w:val="000000"/>
        <w:highlight w:val="yellow"/>
      </w:rPr>
      <w:br/>
    </w:r>
    <w:r>
      <w:rPr>
        <w:color w:val="000000"/>
        <w:highlight w:val="yellow"/>
      </w:rPr>
      <w:br/>
      <w:t>&lt;</w:t>
    </w:r>
    <w:r w:rsidR="005B19BE">
      <w:rPr>
        <w:color w:val="000000"/>
        <w:highlight w:val="yellow"/>
      </w:rPr>
      <w:t>Last name</w:t>
    </w:r>
    <w:r>
      <w:rPr>
        <w:color w:val="000000"/>
        <w:highlight w:val="yellow"/>
      </w:rPr>
      <w:t>&gt;</w:t>
    </w:r>
    <w:r>
      <w:rPr>
        <w:color w:val="000000"/>
      </w:rPr>
      <w:tab/>
      <w:t>Expires 10 = 1 July 10 = 2 August 10 = 3 September 10 = 4 October 10 = 5 November 10 = 6 December 10 = 7 January 10 = 8 February 10 = 9 March 10 = 10 April 12 = 11 May 12 = 12 June "Fail" \* MERGEFORM</w:t>
    </w:r>
    <w:r>
      <w:rPr>
        <w:color w:val="000000"/>
      </w:rPr>
      <w:t>AT June \* MERGEFORMAT June \* MERGEFORMAT April \* MERGEFORMAT April \* MERGEFORMAT April \* MERGEFORMAT April \* MERGEFORMAT April \* MERGEFORMAT April  \* MERGEFORMAT April \* MERGEFORMAT April \* MERGEFORMAT April \* MERGEFORMAT April 24, 10 &lt; 7 2010 1</w:t>
    </w:r>
    <w:r>
      <w:rPr>
        <w:color w:val="000000"/>
      </w:rPr>
      <w:t>0 &gt; 6 2013 + 1 \* MERGEFORMAT 2014 "Fail" \* MERGEFORMAT  \* MERGEFORMAT 2014 \* MERGEFORMAT 2014</w:t>
    </w:r>
    <w:r>
      <w:rPr>
        <w:color w:val="000000"/>
      </w:rPr>
      <w:tab/>
      <w:t xml:space="preserve">[Page </w:t>
    </w:r>
    <w:r>
      <w:rPr>
        <w:color w:val="000000"/>
      </w:rPr>
      <w:fldChar w:fldCharType="begin"/>
    </w:r>
    <w:r>
      <w:rPr>
        <w:color w:val="000000"/>
      </w:rPr>
      <w:instrText>PAGE</w:instrText>
    </w:r>
    <w:r>
      <w:rPr>
        <w:color w:val="000000"/>
      </w:rPr>
      <w:fldChar w:fldCharType="separate"/>
    </w:r>
    <w:r w:rsidR="008310C5">
      <w:rPr>
        <w:noProof/>
        <w:color w:val="000000"/>
      </w:rPr>
      <w:t>2</w:t>
    </w:r>
    <w:r>
      <w:rPr>
        <w:color w:val="000000"/>
      </w:rPr>
      <w:fldChar w:fldCharType="end"/>
    </w:r>
    <w:r>
      <w:rPr>
        <w:color w:val="000000"/>
      </w:rPr>
      <w:t>]</w:t>
    </w:r>
  </w:p>
  <w:p w14:paraId="000000DD" w14:textId="77777777" w:rsidR="00B4293D" w:rsidRDefault="00B4293D">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7" w14:textId="77777777" w:rsidR="00B4293D" w:rsidRDefault="00B4293D">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highlight w:val="yellow"/>
      </w:rPr>
    </w:pPr>
  </w:p>
  <w:p w14:paraId="000000D8" w14:textId="77777777" w:rsidR="00B4293D" w:rsidRDefault="00B4293D">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highlight w:val="yellow"/>
      </w:rPr>
    </w:pPr>
  </w:p>
  <w:p w14:paraId="000000D9" w14:textId="77777777" w:rsidR="00B4293D" w:rsidRDefault="00B4293D">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highlight w:val="yellow"/>
      </w:rPr>
    </w:pPr>
  </w:p>
  <w:p w14:paraId="000000DA" w14:textId="7F12EEC0"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Pr>
        <w:color w:val="000000"/>
        <w:highlight w:val="yellow"/>
      </w:rPr>
      <w:t>&lt;Lastname&gt;</w:t>
    </w:r>
    <w:r>
      <w:rPr>
        <w:color w:val="000000"/>
      </w:rPr>
      <w:tab/>
    </w:r>
    <w:r>
      <w:rPr>
        <w:color w:val="000000"/>
      </w:rPr>
      <w:t>Expires 10 = 1 July 10 = 2 August 10 = 3 September 10 = 4 October 10 = 5 November 10 = 6 December 10 = 7 January 10 = 8 February 10 = 9 March 10 = 10 April 12 = 11 May 12 = 12 June "Fail" \* MERGEFORMAT June \* MERGEFORMAT June \* MERGEFORMAT April \* MERG</w:t>
    </w:r>
    <w:r>
      <w:rPr>
        <w:color w:val="000000"/>
      </w:rPr>
      <w:t>EFORMAT April \* MERGEFORMAT April \* MERGEFORMAT April \* MERGEFORMAT April \* MERGEFORMAT April  \* MERGEFORMAT April \* MERGEFORMAT April \* MERGEFORMAT April \* MERGEFORMAT April 24, 10 &lt; 7 2010 10 &gt; 6 2013 + 1 \* MERGEFORMAT 2014 "Fail" \* MERGEFORMAT</w:t>
    </w:r>
    <w:r>
      <w:rPr>
        <w:color w:val="000000"/>
      </w:rPr>
      <w:t xml:space="preserve">  \* MERGEFORMAT 2014 \* MERGEFORMAT 2014</w:t>
    </w:r>
    <w:r>
      <w:rPr>
        <w:color w:val="000000"/>
      </w:rPr>
      <w:tab/>
      <w:t xml:space="preserve">[Page </w:t>
    </w:r>
    <w:r>
      <w:rPr>
        <w:color w:val="000000"/>
      </w:rPr>
      <w:fldChar w:fldCharType="begin"/>
    </w:r>
    <w:r>
      <w:rPr>
        <w:color w:val="000000"/>
      </w:rPr>
      <w:instrText>PAGE</w:instrText>
    </w:r>
    <w:r>
      <w:rPr>
        <w:color w:val="000000"/>
      </w:rPr>
      <w:fldChar w:fldCharType="separate"/>
    </w:r>
    <w:r w:rsidR="008310C5">
      <w:rPr>
        <w:noProof/>
        <w:color w:val="000000"/>
      </w:rPr>
      <w:t>1</w:t>
    </w:r>
    <w:r>
      <w:rPr>
        <w:color w:val="000000"/>
      </w:rPr>
      <w:fldChar w:fldCharType="end"/>
    </w:r>
    <w:r>
      <w:rPr>
        <w:color w:val="000000"/>
      </w:rPr>
      <w:t>]</w:t>
    </w:r>
  </w:p>
  <w:p w14:paraId="000000DB" w14:textId="77777777" w:rsidR="00B4293D" w:rsidRDefault="00B4293D">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41736" w14:textId="77777777" w:rsidR="00000000" w:rsidRDefault="004D2DDC">
      <w:pPr>
        <w:spacing w:after="0"/>
      </w:pPr>
      <w:r>
        <w:separator/>
      </w:r>
    </w:p>
  </w:footnote>
  <w:footnote w:type="continuationSeparator" w:id="0">
    <w:p w14:paraId="19D07557" w14:textId="77777777" w:rsidR="00000000" w:rsidRDefault="004D2D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E075" w14:textId="77777777" w:rsidR="001E68E3" w:rsidRPr="001E68E3" w:rsidRDefault="001E68E3" w:rsidP="001E68E3">
    <w:pPr>
      <w:pBdr>
        <w:top w:val="nil"/>
        <w:left w:val="nil"/>
        <w:bottom w:val="nil"/>
        <w:right w:val="nil"/>
        <w:between w:val="nil"/>
      </w:pBdr>
      <w:spacing w:after="0"/>
      <w:ind w:left="0"/>
      <w:rPr>
        <w:color w:val="000000"/>
      </w:rPr>
    </w:pPr>
    <w:r w:rsidRPr="001E68E3">
      <w:rPr>
        <w:color w:val="000000"/>
      </w:rPr>
      <w:t>Punta Arenas</w:t>
    </w:r>
  </w:p>
  <w:p w14:paraId="3C32CA3B" w14:textId="77777777" w:rsidR="001E68E3" w:rsidRPr="001E68E3" w:rsidRDefault="001E68E3" w:rsidP="001E68E3">
    <w:pPr>
      <w:pBdr>
        <w:top w:val="nil"/>
        <w:left w:val="nil"/>
        <w:bottom w:val="nil"/>
        <w:right w:val="nil"/>
        <w:between w:val="nil"/>
      </w:pBdr>
      <w:spacing w:after="0"/>
      <w:ind w:left="0"/>
      <w:rPr>
        <w:color w:val="000000"/>
      </w:rPr>
    </w:pPr>
    <w:r w:rsidRPr="001E68E3">
      <w:rPr>
        <w:color w:val="000000"/>
      </w:rPr>
      <w:t>https://maps.app.goo.gl/EZquQGHCSh3ER6Qf7Punta Arenas</w:t>
    </w:r>
  </w:p>
  <w:p w14:paraId="392E4DC5" w14:textId="77777777" w:rsidR="001E68E3" w:rsidRPr="001E68E3" w:rsidRDefault="001E68E3" w:rsidP="001E68E3">
    <w:pPr>
      <w:pBdr>
        <w:top w:val="nil"/>
        <w:left w:val="nil"/>
        <w:bottom w:val="nil"/>
        <w:right w:val="nil"/>
        <w:between w:val="nil"/>
      </w:pBdr>
      <w:spacing w:after="0"/>
      <w:ind w:left="0"/>
      <w:rPr>
        <w:color w:val="000000"/>
      </w:rPr>
    </w:pPr>
    <w:r w:rsidRPr="001E68E3">
      <w:rPr>
        <w:color w:val="000000"/>
      </w:rPr>
      <w:t>https://maps.app.goo.gl/EZquQGHCSh3ER6Qf7Punta Arenas</w:t>
    </w:r>
  </w:p>
  <w:p w14:paraId="1C888777" w14:textId="77777777" w:rsidR="001E68E3" w:rsidRPr="001E68E3" w:rsidRDefault="001E68E3" w:rsidP="001E68E3">
    <w:pPr>
      <w:pBdr>
        <w:top w:val="nil"/>
        <w:left w:val="nil"/>
        <w:bottom w:val="nil"/>
        <w:right w:val="nil"/>
        <w:between w:val="nil"/>
      </w:pBdr>
      <w:spacing w:after="0"/>
      <w:ind w:left="0"/>
      <w:rPr>
        <w:color w:val="000000"/>
      </w:rPr>
    </w:pPr>
    <w:r w:rsidRPr="001E68E3">
      <w:rPr>
        <w:color w:val="000000"/>
      </w:rPr>
      <w:t>https://maps.app.goo.gl/EZquQGHCSh3ER6Qf7Punta Arenas</w:t>
    </w:r>
  </w:p>
  <w:p w14:paraId="6FF1D5E6" w14:textId="77777777" w:rsidR="001E68E3" w:rsidRPr="001E68E3" w:rsidRDefault="001E68E3" w:rsidP="001E68E3">
    <w:pPr>
      <w:pBdr>
        <w:top w:val="nil"/>
        <w:left w:val="nil"/>
        <w:bottom w:val="nil"/>
        <w:right w:val="nil"/>
        <w:between w:val="nil"/>
      </w:pBdr>
      <w:spacing w:after="0"/>
      <w:ind w:left="0"/>
      <w:rPr>
        <w:color w:val="000000"/>
      </w:rPr>
    </w:pPr>
    <w:r w:rsidRPr="001E68E3">
      <w:rPr>
        <w:color w:val="000000"/>
      </w:rPr>
      <w:t>https://maps.app.goo.gl/EZquQGHCSh3ER6Qf7Punta Arenas</w:t>
    </w:r>
  </w:p>
  <w:p w14:paraId="000000D5" w14:textId="2BA7CEDE" w:rsidR="00B4293D" w:rsidRDefault="001E68E3">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sidRPr="001E68E3">
      <w:rPr>
        <w:color w:val="000000"/>
      </w:rPr>
      <w:t>https://maps.app.goo.gl/EZquQGHCSh3ER6Qf7</w:t>
    </w:r>
    <w:r w:rsidR="004D2DDC">
      <w:rPr>
        <w:color w:val="000000"/>
      </w:rPr>
      <w:t>Internet-Draft</w:t>
    </w:r>
    <w:r w:rsidR="004D2DDC">
      <w:rPr>
        <w:color w:val="000000"/>
      </w:rPr>
      <w:tab/>
    </w:r>
    <w:r w:rsidR="004D2DDC">
      <w:rPr>
        <w:color w:val="000000"/>
        <w:highlight w:val="yellow"/>
      </w:rPr>
      <w:t>&lt;Title&gt;</w:t>
    </w:r>
    <w:r w:rsidR="004D2DDC">
      <w:rPr>
        <w:color w:val="000000"/>
      </w:rPr>
      <w:t xml:space="preserve"> </w:t>
    </w:r>
    <w:r w:rsidR="004D2DDC">
      <w:rPr>
        <w:color w:val="000000"/>
      </w:rPr>
      <w:tab/>
      <w:t>October 2013</w:t>
    </w:r>
  </w:p>
  <w:p w14:paraId="000000D6" w14:textId="099CB1EF" w:rsidR="00B4293D" w:rsidRDefault="004D2DD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ind w:firstLine="432"/>
    </w:pPr>
    <w:r>
      <w:t xml:space="preserve">Santiago saiz </w:t>
    </w:r>
    <w:sdt>
      <w:sdtPr>
        <w:alias w:val="Author"/>
        <w:tag w:val=""/>
        <w:id w:val="626433219"/>
        <w:placeholder>
          <w:docPart w:val="5AB9463DD25ABA459F4D10EDCCDD600D"/>
        </w:placeholder>
        <w:showingPlcHdr/>
        <w:dataBinding w:prefixMappings="xmlns:ns0='http://schemas.openxmlformats.org/package/2006/metadata/core-properties' xmlns:ns1='http://www.w3.org/2000/xmlns/' xmlns:ns2='http://purl.org/dc/elements/1.1/' " w:xpath="/ns0:coreProperties[1]/ns2:creator[1]" w:storeItemID="{6C3C8BC8-F283-45AE-878A-BAB7291924A1}"/>
        <w:text/>
      </w:sdtPr>
      <w:sdtContent>
        <w:r w:rsidR="00EF14CD" w:rsidRPr="00C16B01">
          <w:rPr>
            <w:rStyle w:val="PlaceholderText"/>
          </w:rPr>
          <w:t>[Author]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5"/>
      <w:id w:val="-1813326106"/>
    </w:sdtPr>
    <w:sdtEndPr/>
    <w:sdtContent>
      <w:p w14:paraId="000000CD" w14:textId="77777777" w:rsidR="00B4293D" w:rsidRP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b/>
            <w:i/>
            <w:color w:val="000000"/>
            <w:highlight w:val="yellow"/>
            <w:rPrChange w:id="38" w:author="Santiago Saiz" w:date="2021-12-14T19:21:00Z">
              <w:rPr>
                <w:color w:val="000000"/>
                <w:highlight w:val="yellow"/>
              </w:rPr>
            </w:rPrChange>
          </w:rPr>
        </w:pPr>
        <w:sdt>
          <w:sdtPr>
            <w:tag w:val="goog_rdk_3"/>
            <w:id w:val="-1776395205"/>
          </w:sdtPr>
          <w:sdtEndPr/>
          <w:sdtContent>
            <w:ins w:id="39" w:author="Santiago Saiz" w:date="2021-12-14T19:21:00Z">
              <w:r>
                <w:t>Santiago A Saiz</w:t>
              </w:r>
            </w:ins>
          </w:sdtContent>
        </w:sdt>
        <w:sdt>
          <w:sdtPr>
            <w:tag w:val="goog_rdk_4"/>
            <w:id w:val="-1830828502"/>
          </w:sdtPr>
          <w:sdtEndPr/>
          <w:sdtContent/>
        </w:sdt>
      </w:p>
    </w:sdtContent>
  </w:sdt>
  <w:p w14:paraId="000000CE"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highlight w:val="yellow"/>
      </w:rPr>
    </w:pPr>
    <w:r>
      <w:rPr>
        <w:highlight w:val="yellow"/>
      </w:rPr>
      <w:t>Moneygangcity13@gmail.com</w:t>
    </w:r>
  </w:p>
  <w:p w14:paraId="000000CF"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Pr>
        <w:color w:val="000000"/>
        <w:highlight w:val="yellow"/>
      </w:rPr>
      <w:t>&lt;Working Group Name&gt;</w:t>
    </w:r>
    <w:r>
      <w:rPr>
        <w:color w:val="000000"/>
      </w:rPr>
      <w:tab/>
    </w:r>
    <w:r>
      <w:rPr>
        <w:color w:val="000000"/>
      </w:rPr>
      <w:tab/>
    </w:r>
    <w:r>
      <w:rPr>
        <w:color w:val="000000"/>
        <w:highlight w:val="yellow"/>
      </w:rPr>
      <w:t>&lt;Initial. </w:t>
    </w:r>
    <w:r>
      <w:rPr>
        <w:highlight w:val="yellow"/>
      </w:rPr>
      <w:t>Last Name</w:t>
    </w:r>
    <w:r>
      <w:rPr>
        <w:color w:val="000000"/>
        <w:highlight w:val="yellow"/>
      </w:rPr>
      <w:t>&gt;</w:t>
    </w:r>
  </w:p>
  <w:p w14:paraId="000000D0"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Pr>
        <w:color w:val="000000"/>
      </w:rPr>
      <w:t>Internet Draft</w:t>
    </w:r>
    <w:r>
      <w:rPr>
        <w:color w:val="000000"/>
      </w:rPr>
      <w:tab/>
    </w:r>
    <w:r>
      <w:rPr>
        <w:color w:val="000000"/>
      </w:rPr>
      <w:tab/>
    </w:r>
    <w:r>
      <w:rPr>
        <w:color w:val="000000"/>
        <w:highlight w:val="yellow"/>
      </w:rPr>
      <w:t>&lt;Affiliation&gt;</w:t>
    </w:r>
  </w:p>
  <w:p w14:paraId="000000D1"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Pr>
        <w:color w:val="000000"/>
      </w:rPr>
      <w:t xml:space="preserve">Intended status: </w:t>
    </w:r>
    <w:r>
      <w:rPr>
        <w:color w:val="000000"/>
        <w:highlight w:val="yellow"/>
      </w:rPr>
      <w:t>&lt;e.g., Informational&gt;</w:t>
    </w:r>
    <w:r>
      <w:rPr>
        <w:color w:val="000000"/>
      </w:rPr>
      <w:tab/>
      <w:t>October 24, 2013</w:t>
    </w:r>
  </w:p>
  <w:p w14:paraId="000000D2"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Pr>
        <w:color w:val="000000"/>
      </w:rPr>
      <w:t>Expires: 10 = 1 July 10 = 2 August 10 = 3 September 10 = 4 October 10 = 5 November 10 = 6 December 10 = 7 January 10 = 8 February 10 = 9 March 10 = 10 April 12 = 11 May 12 = 12 June "Fail" \* MERGEFORMAT June \* MERGEFORMAT June \* MERGEFORMAT April \* MER</w:t>
    </w:r>
    <w:r>
      <w:rPr>
        <w:color w:val="000000"/>
      </w:rPr>
      <w:t>GEFORMAT April \* MERGEFORMAT April \* MERGEFORMAT April \* MERGEFORMAT April \* MERGEFORMAT April  \* MERGEFORMAT April \* MERGEFORMAT April \* MERGEFORMAT April \* MERGEFORMAT April 10 &lt; 7 2010 10 &gt; 6 2013 + 1 \* MERGEFORMAT 2014 "Fail" \* MERGEFORMAT  \</w:t>
    </w:r>
    <w:r>
      <w:rPr>
        <w:color w:val="000000"/>
      </w:rPr>
      <w:t>* MERGEFORMAT 2014 \* MERGEFORMAT 2014</w:t>
    </w:r>
  </w:p>
  <w:p w14:paraId="000000D3" w14:textId="77777777" w:rsidR="00B4293D" w:rsidRDefault="004D2DDC">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r>
      <w:rPr>
        <w:color w:val="000000"/>
      </w:rPr>
      <w:tab/>
    </w:r>
  </w:p>
  <w:p w14:paraId="000000D4" w14:textId="77777777" w:rsidR="00B4293D" w:rsidRDefault="00B4293D">
    <w:pPr>
      <w:pBdr>
        <w:top w:val="nil"/>
        <w:left w:val="nil"/>
        <w:bottom w:val="nil"/>
        <w:right w:val="nil"/>
        <w:between w:val="nil"/>
      </w:pBd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after="0"/>
      <w:ind w:left="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5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717FA"/>
    <w:multiLevelType w:val="multilevel"/>
    <w:tmpl w:val="FFFFFFFF"/>
    <w:lvl w:ilvl="0">
      <w:start w:val="1"/>
      <w:numFmt w:val="upperLetter"/>
      <w:lvlText w:val="Appendix %1"/>
      <w:lvlJc w:val="left"/>
      <w:pPr>
        <w:ind w:left="360" w:hanging="360"/>
      </w:pPr>
      <w:rPr>
        <w:vertAlign w:val="baseline"/>
      </w:rPr>
    </w:lvl>
    <w:lvl w:ilvl="1">
      <w:start w:val="1"/>
      <w:numFmt w:val="decimal"/>
      <w:lvlText w:val="%1.%2. "/>
      <w:lvlJc w:val="left"/>
      <w:pPr>
        <w:ind w:left="0" w:firstLine="0"/>
      </w:pPr>
      <w:rPr>
        <w:vertAlign w:val="baseline"/>
      </w:rPr>
    </w:lvl>
    <w:lvl w:ilvl="2">
      <w:start w:val="1"/>
      <w:numFmt w:val="decimal"/>
      <w:lvlText w:val="%1.%2.%3. "/>
      <w:lvlJc w:val="left"/>
      <w:pPr>
        <w:ind w:left="0" w:firstLine="0"/>
      </w:pPr>
      <w:rPr>
        <w:vertAlign w:val="baseline"/>
      </w:rPr>
    </w:lvl>
    <w:lvl w:ilvl="3">
      <w:start w:val="1"/>
      <w:numFmt w:val="decimal"/>
      <w:lvlText w:val="%1.%2.%3.%4. "/>
      <w:lvlJc w:val="left"/>
      <w:pPr>
        <w:ind w:left="0" w:firstLine="0"/>
      </w:pPr>
      <w:rPr>
        <w:vertAlign w:val="baseline"/>
      </w:rPr>
    </w:lvl>
    <w:lvl w:ilvl="4">
      <w:start w:val="1"/>
      <w:numFmt w:val="decimal"/>
      <w:lvlText w:val="%1.%2.%3.%4.%5. "/>
      <w:lvlJc w:val="left"/>
      <w:pPr>
        <w:ind w:left="0" w:firstLine="0"/>
      </w:pPr>
      <w:rPr>
        <w:vertAlign w:val="baseline"/>
      </w:rPr>
    </w:lvl>
    <w:lvl w:ilvl="5">
      <w:start w:val="1"/>
      <w:numFmt w:val="decimal"/>
      <w:lvlText w:val="%1.%2.%3.%4.%5.%6. "/>
      <w:lvlJc w:val="left"/>
      <w:pPr>
        <w:ind w:left="0" w:firstLine="0"/>
      </w:pPr>
      <w:rPr>
        <w:vertAlign w:val="baseline"/>
      </w:rPr>
    </w:lvl>
    <w:lvl w:ilvl="6">
      <w:start w:val="1"/>
      <w:numFmt w:val="lowerRoman"/>
      <w:lvlText w:val="%7)"/>
      <w:lvlJc w:val="right"/>
      <w:pPr>
        <w:ind w:left="1296" w:hanging="288"/>
      </w:pPr>
      <w:rPr>
        <w:vertAlign w:val="baseline"/>
      </w:rPr>
    </w:lvl>
    <w:lvl w:ilvl="7">
      <w:start w:val="1"/>
      <w:numFmt w:val="lowerLetter"/>
      <w:lvlText w:val="%8."/>
      <w:lvlJc w:val="left"/>
      <w:pPr>
        <w:ind w:left="1440" w:hanging="432"/>
      </w:pPr>
      <w:rPr>
        <w:vertAlign w:val="baseline"/>
      </w:rPr>
    </w:lvl>
    <w:lvl w:ilvl="8">
      <w:start w:val="1"/>
      <w:numFmt w:val="lowerRoman"/>
      <w:lvlText w:val="%9."/>
      <w:lvlJc w:val="right"/>
      <w:pPr>
        <w:ind w:left="1584" w:hanging="144"/>
      </w:pPr>
      <w:rPr>
        <w:vertAlign w:val="baseline"/>
      </w:rPr>
    </w:lvl>
  </w:abstractNum>
  <w:abstractNum w:abstractNumId="2" w15:restartNumberingAfterBreak="0">
    <w:nsid w:val="29B25835"/>
    <w:multiLevelType w:val="multilevel"/>
    <w:tmpl w:val="FFFFFFFF"/>
    <w:lvl w:ilvl="0">
      <w:start w:val="1"/>
      <w:numFmt w:val="bullet"/>
      <w:lvlText w:val="o"/>
      <w:lvlJc w:val="left"/>
      <w:pPr>
        <w:ind w:left="864" w:hanging="432"/>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23378D2"/>
    <w:multiLevelType w:val="multilevel"/>
    <w:tmpl w:val="FFFFFFFF"/>
    <w:lvl w:ilvl="0">
      <w:start w:val="1"/>
      <w:numFmt w:val="decimal"/>
      <w:lvlText w:val="%1."/>
      <w:lvlJc w:val="left"/>
      <w:pPr>
        <w:ind w:left="864" w:hanging="432"/>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5F635E4"/>
    <w:multiLevelType w:val="multilevel"/>
    <w:tmpl w:val="FFFFFFFF"/>
    <w:lvl w:ilvl="0">
      <w:start w:val="1"/>
      <w:numFmt w:val="upperLetter"/>
      <w:lvlText w:val="Appendix %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91F6AD5"/>
    <w:multiLevelType w:val="multilevel"/>
    <w:tmpl w:val="FFFFFFFF"/>
    <w:lvl w:ilvl="0">
      <w:start w:val="1"/>
      <w:numFmt w:val="decimal"/>
      <w:lvlText w:val="%1. "/>
      <w:lvlJc w:val="left"/>
      <w:pPr>
        <w:ind w:left="432" w:hanging="432"/>
      </w:pPr>
      <w:rPr>
        <w:vertAlign w:val="baseline"/>
      </w:rPr>
    </w:lvl>
    <w:lvl w:ilvl="1">
      <w:start w:val="1"/>
      <w:numFmt w:val="decimal"/>
      <w:lvlText w:val="%1.%2. "/>
      <w:lvlJc w:val="left"/>
      <w:pPr>
        <w:ind w:left="432" w:hanging="432"/>
      </w:pPr>
      <w:rPr>
        <w:vertAlign w:val="baseline"/>
      </w:rPr>
    </w:lvl>
    <w:lvl w:ilvl="2">
      <w:start w:val="1"/>
      <w:numFmt w:val="decimal"/>
      <w:lvlText w:val="%1.%2.%3. "/>
      <w:lvlJc w:val="left"/>
      <w:pPr>
        <w:ind w:left="432" w:hanging="432"/>
      </w:pPr>
      <w:rPr>
        <w:vertAlign w:val="baseline"/>
      </w:rPr>
    </w:lvl>
    <w:lvl w:ilvl="3">
      <w:start w:val="1"/>
      <w:numFmt w:val="decimal"/>
      <w:lvlText w:val="%1.%2.%3.%4. "/>
      <w:lvlJc w:val="left"/>
      <w:pPr>
        <w:ind w:left="432" w:hanging="432"/>
      </w:pPr>
      <w:rPr>
        <w:vertAlign w:val="baseline"/>
      </w:rPr>
    </w:lvl>
    <w:lvl w:ilvl="4">
      <w:start w:val="1"/>
      <w:numFmt w:val="decimal"/>
      <w:lvlText w:val="%1.%2.%3.%4.%5. "/>
      <w:lvlJc w:val="left"/>
      <w:pPr>
        <w:ind w:left="432" w:hanging="432"/>
      </w:pPr>
      <w:rPr>
        <w:vertAlign w:val="baseline"/>
      </w:rPr>
    </w:lvl>
    <w:lvl w:ilvl="5">
      <w:start w:val="1"/>
      <w:numFmt w:val="decimal"/>
      <w:lvlText w:val="%1.%2.%3.%4.%5.%6. "/>
      <w:lvlJc w:val="left"/>
      <w:pPr>
        <w:ind w:left="432" w:hanging="432"/>
      </w:pPr>
      <w:rPr>
        <w:vertAlign w:val="baseline"/>
      </w:rPr>
    </w:lvl>
    <w:lvl w:ilvl="6">
      <w:start w:val="1"/>
      <w:numFmt w:val="decimal"/>
      <w:lvlText w:val="%1.%2.%3.%4.%5.%6.%7. "/>
      <w:lvlJc w:val="left"/>
      <w:pPr>
        <w:ind w:left="432" w:hanging="432"/>
      </w:pPr>
      <w:rPr>
        <w:vertAlign w:val="baseline"/>
      </w:rPr>
    </w:lvl>
    <w:lvl w:ilvl="7">
      <w:start w:val="1"/>
      <w:numFmt w:val="decimal"/>
      <w:lvlText w:val="%1.%2.%3.%4.%5.%6.%7.%8. "/>
      <w:lvlJc w:val="left"/>
      <w:pPr>
        <w:ind w:left="432" w:hanging="432"/>
      </w:pPr>
      <w:rPr>
        <w:vertAlign w:val="baseline"/>
      </w:rPr>
    </w:lvl>
    <w:lvl w:ilvl="8">
      <w:start w:val="1"/>
      <w:numFmt w:val="decimal"/>
      <w:lvlText w:val="%1.%2.%3.%4.%5.%6.%7.%8.%9. "/>
      <w:lvlJc w:val="left"/>
      <w:pPr>
        <w:ind w:left="432" w:hanging="432"/>
      </w:pPr>
      <w:rPr>
        <w:vertAlign w:val="baseline"/>
      </w:rPr>
    </w:lvl>
  </w:abstractNum>
  <w:abstractNum w:abstractNumId="6" w15:restartNumberingAfterBreak="0">
    <w:nsid w:val="51B2655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A540B6"/>
    <w:multiLevelType w:val="multilevel"/>
    <w:tmpl w:val="FFFFFFFF"/>
    <w:lvl w:ilvl="0">
      <w:start w:val="1"/>
      <w:numFmt w:val="decimal"/>
      <w:lvlText w:val="Figure %1"/>
      <w:lvlJc w:val="left"/>
      <w:pPr>
        <w:ind w:left="432" w:firstLine="0"/>
      </w:pPr>
      <w:rPr>
        <w:rFonts w:ascii="Courier New" w:eastAsia="Courier New" w:hAnsi="Courier New" w:cs="Courier New"/>
        <w:b w:val="0"/>
        <w:i w:val="0"/>
        <w:smallCaps w:val="0"/>
        <w:strike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7CD7CB2"/>
    <w:multiLevelType w:val="multilevel"/>
    <w:tmpl w:val="FFFFFFFF"/>
    <w:lvl w:ilvl="0">
      <w:start w:val="1"/>
      <w:numFmt w:val="decimal"/>
      <w:lvlText w:val="%1."/>
      <w:lvlJc w:val="left"/>
      <w:pPr>
        <w:ind w:left="864" w:hanging="432"/>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DE74938"/>
    <w:multiLevelType w:val="multilevel"/>
    <w:tmpl w:val="FFFFFFFF"/>
    <w:lvl w:ilvl="0">
      <w:start w:val="1"/>
      <w:numFmt w:val="decimal"/>
      <w:lvlText w:val="[%1]"/>
      <w:lvlJc w:val="left"/>
      <w:pPr>
        <w:ind w:left="1296" w:hanging="864"/>
      </w:pPr>
      <w:rPr>
        <w:vertAlign w:val="baseline"/>
      </w:rPr>
    </w:lvl>
    <w:lvl w:ilvl="1">
      <w:start w:val="1"/>
      <w:numFmt w:val="lowerLetter"/>
      <w:lvlText w:val="%2."/>
      <w:lvlJc w:val="left"/>
      <w:pPr>
        <w:ind w:left="1872" w:hanging="360"/>
      </w:pPr>
      <w:rPr>
        <w:vertAlign w:val="baseline"/>
      </w:rPr>
    </w:lvl>
    <w:lvl w:ilvl="2">
      <w:start w:val="1"/>
      <w:numFmt w:val="lowerRoman"/>
      <w:lvlText w:val="%3."/>
      <w:lvlJc w:val="right"/>
      <w:pPr>
        <w:ind w:left="2592" w:hanging="180"/>
      </w:pPr>
      <w:rPr>
        <w:vertAlign w:val="baseline"/>
      </w:rPr>
    </w:lvl>
    <w:lvl w:ilvl="3">
      <w:start w:val="1"/>
      <w:numFmt w:val="decimal"/>
      <w:lvlText w:val="%4."/>
      <w:lvlJc w:val="left"/>
      <w:pPr>
        <w:ind w:left="3312" w:hanging="360"/>
      </w:pPr>
      <w:rPr>
        <w:vertAlign w:val="baseline"/>
      </w:rPr>
    </w:lvl>
    <w:lvl w:ilvl="4">
      <w:start w:val="1"/>
      <w:numFmt w:val="lowerLetter"/>
      <w:lvlText w:val="%5."/>
      <w:lvlJc w:val="left"/>
      <w:pPr>
        <w:ind w:left="4032" w:hanging="360"/>
      </w:pPr>
      <w:rPr>
        <w:vertAlign w:val="baseline"/>
      </w:rPr>
    </w:lvl>
    <w:lvl w:ilvl="5">
      <w:start w:val="1"/>
      <w:numFmt w:val="lowerRoman"/>
      <w:lvlText w:val="%6."/>
      <w:lvlJc w:val="right"/>
      <w:pPr>
        <w:ind w:left="4752" w:hanging="180"/>
      </w:pPr>
      <w:rPr>
        <w:vertAlign w:val="baseline"/>
      </w:rPr>
    </w:lvl>
    <w:lvl w:ilvl="6">
      <w:start w:val="1"/>
      <w:numFmt w:val="decimal"/>
      <w:lvlText w:val="%7."/>
      <w:lvlJc w:val="left"/>
      <w:pPr>
        <w:ind w:left="5472" w:hanging="360"/>
      </w:pPr>
      <w:rPr>
        <w:vertAlign w:val="baseline"/>
      </w:rPr>
    </w:lvl>
    <w:lvl w:ilvl="7">
      <w:start w:val="1"/>
      <w:numFmt w:val="lowerLetter"/>
      <w:lvlText w:val="%8."/>
      <w:lvlJc w:val="left"/>
      <w:pPr>
        <w:ind w:left="6192" w:hanging="360"/>
      </w:pPr>
      <w:rPr>
        <w:vertAlign w:val="baseline"/>
      </w:rPr>
    </w:lvl>
    <w:lvl w:ilvl="8">
      <w:start w:val="1"/>
      <w:numFmt w:val="lowerRoman"/>
      <w:lvlText w:val="%9."/>
      <w:lvlJc w:val="right"/>
      <w:pPr>
        <w:ind w:left="6912" w:hanging="180"/>
      </w:pPr>
      <w:rPr>
        <w:vertAlign w:val="baseline"/>
      </w:rPr>
    </w:lvl>
  </w:abstractNum>
  <w:num w:numId="1">
    <w:abstractNumId w:val="3"/>
  </w:num>
  <w:num w:numId="2">
    <w:abstractNumId w:val="7"/>
  </w:num>
  <w:num w:numId="3">
    <w:abstractNumId w:val="6"/>
  </w:num>
  <w:num w:numId="4">
    <w:abstractNumId w:val="5"/>
  </w:num>
  <w:num w:numId="5">
    <w:abstractNumId w:val="4"/>
  </w:num>
  <w:num w:numId="6">
    <w:abstractNumId w:val="1"/>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3D"/>
    <w:rsid w:val="000160F7"/>
    <w:rsid w:val="00085587"/>
    <w:rsid w:val="000B51E8"/>
    <w:rsid w:val="000E124C"/>
    <w:rsid w:val="00151A7C"/>
    <w:rsid w:val="0015219A"/>
    <w:rsid w:val="001666EF"/>
    <w:rsid w:val="00196EA8"/>
    <w:rsid w:val="001C55FB"/>
    <w:rsid w:val="001E68E3"/>
    <w:rsid w:val="00222F1F"/>
    <w:rsid w:val="00284D83"/>
    <w:rsid w:val="00294F91"/>
    <w:rsid w:val="002A4844"/>
    <w:rsid w:val="003558BC"/>
    <w:rsid w:val="004D2DDC"/>
    <w:rsid w:val="005325CB"/>
    <w:rsid w:val="005B19BE"/>
    <w:rsid w:val="00726E80"/>
    <w:rsid w:val="007359D6"/>
    <w:rsid w:val="00802E35"/>
    <w:rsid w:val="00817CC7"/>
    <w:rsid w:val="00821358"/>
    <w:rsid w:val="008310C5"/>
    <w:rsid w:val="008529A3"/>
    <w:rsid w:val="008A0288"/>
    <w:rsid w:val="008D028D"/>
    <w:rsid w:val="008E7749"/>
    <w:rsid w:val="00924239"/>
    <w:rsid w:val="00966AAA"/>
    <w:rsid w:val="00997AE8"/>
    <w:rsid w:val="009C03E0"/>
    <w:rsid w:val="00A50C46"/>
    <w:rsid w:val="00AD3DE1"/>
    <w:rsid w:val="00B4293D"/>
    <w:rsid w:val="00C04FEB"/>
    <w:rsid w:val="00C92CD6"/>
    <w:rsid w:val="00D47B8D"/>
    <w:rsid w:val="00D54665"/>
    <w:rsid w:val="00D67934"/>
    <w:rsid w:val="00D67D2C"/>
    <w:rsid w:val="00D73026"/>
    <w:rsid w:val="00E902F5"/>
    <w:rsid w:val="00EC3428"/>
    <w:rsid w:val="00EE72C5"/>
    <w:rsid w:val="00EF14CD"/>
    <w:rsid w:val="00F02546"/>
    <w:rsid w:val="00F37704"/>
    <w:rsid w:val="00FF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B9BFA"/>
  <w15:docId w15:val="{7AA50F5D-97D1-814B-B934-47E9AEF1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ar-SA"/>
      </w:rPr>
    </w:rPrDefault>
    <w:pPrDefaul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hanging="432"/>
      <w:outlineLvl w:val="0"/>
    </w:pPr>
  </w:style>
  <w:style w:type="paragraph" w:styleId="Heading2">
    <w:name w:val="heading 2"/>
    <w:basedOn w:val="Normal"/>
    <w:next w:val="Normal"/>
    <w:uiPriority w:val="9"/>
    <w:unhideWhenUsed/>
    <w:qFormat/>
    <w:pPr>
      <w:keepNext/>
      <w:ind w:hanging="432"/>
      <w:outlineLvl w:val="1"/>
    </w:pPr>
  </w:style>
  <w:style w:type="paragraph" w:styleId="Heading3">
    <w:name w:val="heading 3"/>
    <w:basedOn w:val="Normal"/>
    <w:next w:val="Normal"/>
    <w:uiPriority w:val="9"/>
    <w:unhideWhenUsed/>
    <w:qFormat/>
    <w:pPr>
      <w:keepNext/>
      <w:ind w:hanging="432"/>
      <w:outlineLvl w:val="2"/>
    </w:pPr>
  </w:style>
  <w:style w:type="paragraph" w:styleId="Heading4">
    <w:name w:val="heading 4"/>
    <w:basedOn w:val="Normal"/>
    <w:next w:val="Normal"/>
    <w:uiPriority w:val="9"/>
    <w:unhideWhenUsed/>
    <w:qFormat/>
    <w:pPr>
      <w:keepNext/>
      <w:ind w:hanging="432"/>
      <w:outlineLvl w:val="3"/>
    </w:pPr>
  </w:style>
  <w:style w:type="paragraph" w:styleId="Heading5">
    <w:name w:val="heading 5"/>
    <w:basedOn w:val="Normal"/>
    <w:next w:val="Normal"/>
    <w:uiPriority w:val="9"/>
    <w:unhideWhenUsed/>
    <w:qFormat/>
    <w:pPr>
      <w:keepNext/>
      <w:ind w:hanging="432"/>
      <w:outlineLvl w:val="4"/>
    </w:pPr>
  </w:style>
  <w:style w:type="paragraph" w:styleId="Heading6">
    <w:name w:val="heading 6"/>
    <w:basedOn w:val="Normal"/>
    <w:next w:val="Normal"/>
    <w:uiPriority w:val="9"/>
    <w:unhideWhenUsed/>
    <w:qFormat/>
    <w:pPr>
      <w:keepNext/>
      <w:ind w:hanging="432"/>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spacing w:after="60"/>
      <w:jc w:val="center"/>
    </w:pPr>
    <w:rPr>
      <w:rFonts w:ascii="Arial" w:eastAsia="Arial" w:hAnsi="Arial" w:cs="Arial"/>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67D2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4680"/>
        <w:tab w:val="right" w:pos="9360"/>
      </w:tabs>
      <w:spacing w:after="0"/>
    </w:pPr>
  </w:style>
  <w:style w:type="character" w:customStyle="1" w:styleId="HeaderChar">
    <w:name w:val="Header Char"/>
    <w:basedOn w:val="DefaultParagraphFont"/>
    <w:link w:val="Header"/>
    <w:uiPriority w:val="99"/>
    <w:rsid w:val="00D67D2C"/>
  </w:style>
  <w:style w:type="paragraph" w:styleId="Footer">
    <w:name w:val="footer"/>
    <w:basedOn w:val="Normal"/>
    <w:link w:val="FooterChar"/>
    <w:uiPriority w:val="99"/>
    <w:unhideWhenUsed/>
    <w:rsid w:val="00D67D2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4680"/>
        <w:tab w:val="right" w:pos="9360"/>
      </w:tabs>
      <w:spacing w:after="0"/>
    </w:pPr>
  </w:style>
  <w:style w:type="character" w:customStyle="1" w:styleId="FooterChar">
    <w:name w:val="Footer Char"/>
    <w:basedOn w:val="DefaultParagraphFont"/>
    <w:link w:val="Footer"/>
    <w:uiPriority w:val="99"/>
    <w:rsid w:val="00D67D2C"/>
  </w:style>
  <w:style w:type="character" w:styleId="PlaceholderText">
    <w:name w:val="Placeholder Text"/>
    <w:basedOn w:val="DefaultParagraphFont"/>
    <w:uiPriority w:val="99"/>
    <w:semiHidden/>
    <w:rsid w:val="00EF14CD"/>
    <w:rPr>
      <w:color w:val="808080"/>
    </w:rPr>
  </w:style>
  <w:style w:type="paragraph" w:styleId="CommentSubject">
    <w:name w:val="annotation subject"/>
    <w:basedOn w:val="CommentText"/>
    <w:next w:val="CommentText"/>
    <w:link w:val="CommentSubjectChar"/>
    <w:uiPriority w:val="99"/>
    <w:semiHidden/>
    <w:unhideWhenUsed/>
    <w:rsid w:val="00D47B8D"/>
    <w:rPr>
      <w:b/>
      <w:bCs/>
    </w:rPr>
  </w:style>
  <w:style w:type="character" w:customStyle="1" w:styleId="CommentSubjectChar">
    <w:name w:val="Comment Subject Char"/>
    <w:basedOn w:val="CommentTextChar"/>
    <w:link w:val="CommentSubject"/>
    <w:uiPriority w:val="99"/>
    <w:semiHidden/>
    <w:rsid w:val="00D47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glossaryDocument" Target="glossary/document.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8/08/relationships/commentsExtensible" Target="commentsExtensible.xml" /><Relationship Id="rId5" Type="http://schemas.openxmlformats.org/officeDocument/2006/relationships/webSettings" Target="webSettings.xml" /><Relationship Id="rId15" Type="http://schemas.openxmlformats.org/officeDocument/2006/relationships/footer" Target="footer2.xml" /><Relationship Id="rId10" Type="http://schemas.microsoft.com/office/2016/09/relationships/commentsIds" Target="commentsIds.xml" /><Relationship Id="rId4" Type="http://schemas.openxmlformats.org/officeDocument/2006/relationships/settings" Target="settings.xml" /><Relationship Id="rId9" Type="http://schemas.microsoft.com/office/2011/relationships/commentsExtended" Target="commentsExtended.xml" /><Relationship Id="rId14" Type="http://schemas.openxmlformats.org/officeDocument/2006/relationships/header" Target="header2.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B9463DD25ABA459F4D10EDCCDD600D"/>
        <w:category>
          <w:name w:val="General"/>
          <w:gallery w:val="placeholder"/>
        </w:category>
        <w:types>
          <w:type w:val="bbPlcHdr"/>
        </w:types>
        <w:behaviors>
          <w:behavior w:val="content"/>
        </w:behaviors>
        <w:guid w:val="{7E7D8484-E17E-CA4D-9287-FFB334B825C5}"/>
      </w:docPartPr>
      <w:docPartBody>
        <w:p w:rsidR="00000000" w:rsidRDefault="00744FE2">
          <w:r w:rsidRPr="00C16B0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ourier New">
    <w:altName w:val="Calibri"/>
    <w:panose1 w:val="02070309020205020404"/>
    <w:charset w:val="00"/>
    <w:family w:val="auto"/>
    <w:pitch w:val="default"/>
  </w:font>
  <w:font w:name="Noto Sans Symbols">
    <w:panose1 w:val="020B0502040504020204"/>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00"/>
    <w:family w:val="auto"/>
    <w:pitch w:val="default"/>
  </w:font>
  <w:font w:name="Cambria">
    <w:panose1 w:val="02040503050406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2"/>
    <w:rsid w:val="0074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E2"/>
    <w:rPr>
      <w:rFonts w:cs="Times New Roman"/>
      <w:sz w:val="3276"/>
      <w:szCs w:val="3276"/>
    </w:rPr>
  </w:style>
  <w:style w:type="character" w:default="1" w:styleId="DefaultParagraphFont">
    <w:name w:val="Default Paragraph Font"/>
    <w:uiPriority w:val="1"/>
    <w:semiHidden/>
    <w:unhideWhenUsed/>
    <w:rsid w:val="00744F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F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PmZLHLrMvClgXnfA5UWeB+jZSg==">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62</Pages>
  <Words>4477</Words>
  <Characters>38825</Characters>
  <Application>Microsoft Office Word</Application>
  <DocSecurity>0</DocSecurity>
  <Lines>946</Lines>
  <Paragraphs>577</Paragraphs>
  <ScaleCrop>false</ScaleCrop>
  <Company/>
  <LinksUpToDate>false</LinksUpToDate>
  <CharactersWithSpaces>42725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49</cp:revision>
  <dcterms:created xsi:type="dcterms:W3CDTF">2022-03-05T06:42:00Z</dcterms:created>
  <dcterms:modified xsi:type="dcterms:W3CDTF">2022-03-05T07:23:00Z</dcterms:modified>
</cp:coreProperties>
</file>